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98" w:rsidRPr="00827698" w:rsidRDefault="00827698" w:rsidP="00827698">
      <w:pPr>
        <w:spacing w:line="480" w:lineRule="auto"/>
        <w:jc w:val="center"/>
        <w:outlineLvl w:val="0"/>
        <w:rPr>
          <w:rFonts w:ascii="Times New Roman" w:eastAsia="Times New Roman" w:hAnsi="Times New Roman" w:cs="Times New Roman"/>
          <w:color w:val="111111"/>
          <w:kern w:val="36"/>
          <w:sz w:val="32"/>
          <w:szCs w:val="32"/>
        </w:rPr>
      </w:pPr>
      <w:r w:rsidRPr="00827698">
        <w:rPr>
          <w:rFonts w:ascii="Times New Roman" w:eastAsia="Times New Roman" w:hAnsi="Times New Roman" w:cs="Times New Roman"/>
          <w:b/>
          <w:bCs/>
          <w:color w:val="111111"/>
          <w:sz w:val="32"/>
          <w:szCs w:val="32"/>
        </w:rPr>
        <w:t>PROPOSAL</w:t>
      </w:r>
    </w:p>
    <w:p w:rsidR="00827698" w:rsidRPr="00DF234A" w:rsidRDefault="00827698" w:rsidP="00827698">
      <w:pPr>
        <w:shd w:val="clear" w:color="auto" w:fill="FFFFFF"/>
        <w:spacing w:before="100" w:beforeAutospacing="1" w:line="480" w:lineRule="auto"/>
        <w:jc w:val="center"/>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DATABASE KEPENDUDUKAN</w:t>
      </w:r>
    </w:p>
    <w:p w:rsidR="00827698" w:rsidRPr="00344061" w:rsidRDefault="00827698" w:rsidP="00827698">
      <w:pPr>
        <w:rPr>
          <w:rFonts w:ascii="Times New Roman" w:hAnsi="Times New Roman" w:cs="Times New Roman"/>
        </w:rPr>
      </w:pPr>
    </w:p>
    <w:p w:rsidR="00827698" w:rsidRDefault="00827698" w:rsidP="00827698">
      <w:pPr>
        <w:jc w:val="center"/>
        <w:rPr>
          <w:rFonts w:ascii="Times New Roman" w:hAnsi="Times New Roman" w:cs="Times New Roman"/>
        </w:rPr>
      </w:pPr>
      <w:r w:rsidRPr="00344061">
        <w:rPr>
          <w:rFonts w:ascii="Times New Roman" w:hAnsi="Times New Roman" w:cs="Times New Roman"/>
          <w:noProof/>
        </w:rPr>
        <w:drawing>
          <wp:anchor distT="0" distB="0" distL="114300" distR="114300" simplePos="0" relativeHeight="251666432" behindDoc="1" locked="0" layoutInCell="1" allowOverlap="1" wp14:anchorId="4466F970" wp14:editId="3D7C04DF">
            <wp:simplePos x="0" y="0"/>
            <wp:positionH relativeFrom="column">
              <wp:posOffset>1878965</wp:posOffset>
            </wp:positionH>
            <wp:positionV relativeFrom="paragraph">
              <wp:posOffset>201930</wp:posOffset>
            </wp:positionV>
            <wp:extent cx="2267585" cy="2267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923_170157.jpg"/>
                    <pic:cNvPicPr/>
                  </pic:nvPicPr>
                  <pic:blipFill>
                    <a:blip r:embed="rId9">
                      <a:extLst>
                        <a:ext uri="{28A0092B-C50C-407E-A947-70E740481C1C}">
                          <a14:useLocalDpi xmlns:a14="http://schemas.microsoft.com/office/drawing/2010/main" val="0"/>
                        </a:ext>
                      </a:extLst>
                    </a:blip>
                    <a:stretch>
                      <a:fillRect/>
                    </a:stretch>
                  </pic:blipFill>
                  <pic:spPr>
                    <a:xfrm>
                      <a:off x="0" y="0"/>
                      <a:ext cx="2267585" cy="22675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Pr="00344061" w:rsidRDefault="00827698" w:rsidP="00827698">
      <w:pPr>
        <w:jc w:val="center"/>
        <w:rPr>
          <w:rFonts w:ascii="Times New Roman" w:hAnsi="Times New Roman" w:cs="Times New Roman"/>
        </w:rPr>
      </w:pPr>
    </w:p>
    <w:p w:rsidR="00827698" w:rsidRPr="00344061" w:rsidRDefault="00827698" w:rsidP="00827698">
      <w:pPr>
        <w:jc w:val="center"/>
        <w:rPr>
          <w:rFonts w:ascii="Times New Roman" w:hAnsi="Times New Roman" w:cs="Times New Roman"/>
          <w:b/>
          <w:bCs/>
          <w:sz w:val="24"/>
          <w:szCs w:val="24"/>
        </w:rPr>
      </w:pPr>
      <w:r w:rsidRPr="00344061">
        <w:rPr>
          <w:rFonts w:ascii="Times New Roman" w:hAnsi="Times New Roman" w:cs="Times New Roman"/>
          <w:b/>
          <w:bCs/>
          <w:sz w:val="24"/>
          <w:szCs w:val="24"/>
        </w:rPr>
        <w:t xml:space="preserve">DOSEN </w:t>
      </w:r>
    </w:p>
    <w:p w:rsidR="00827698" w:rsidRPr="00344061" w:rsidRDefault="00827698" w:rsidP="00827698">
      <w:pPr>
        <w:jc w:val="center"/>
        <w:rPr>
          <w:rFonts w:ascii="Times New Roman" w:hAnsi="Times New Roman" w:cs="Times New Roman"/>
          <w:b/>
          <w:bCs/>
          <w:sz w:val="24"/>
          <w:szCs w:val="24"/>
        </w:rPr>
      </w:pPr>
      <w:r>
        <w:rPr>
          <w:rFonts w:ascii="Times New Roman" w:hAnsi="Times New Roman" w:cs="Times New Roman"/>
          <w:b/>
          <w:bCs/>
          <w:sz w:val="24"/>
          <w:szCs w:val="24"/>
        </w:rPr>
        <w:t>MUSLIADI KH. S. kom M. kom</w:t>
      </w:r>
    </w:p>
    <w:p w:rsidR="00827698" w:rsidRPr="00344061" w:rsidRDefault="00827698" w:rsidP="00827698">
      <w:pPr>
        <w:jc w:val="center"/>
        <w:rPr>
          <w:rFonts w:ascii="Times New Roman" w:hAnsi="Times New Roman" w:cs="Times New Roman"/>
          <w:b/>
          <w:bCs/>
          <w:sz w:val="24"/>
          <w:szCs w:val="24"/>
        </w:rPr>
      </w:pPr>
    </w:p>
    <w:p w:rsidR="00827698" w:rsidRPr="00344061" w:rsidRDefault="00827698" w:rsidP="00827698">
      <w:pPr>
        <w:jc w:val="center"/>
        <w:rPr>
          <w:rFonts w:ascii="Times New Roman" w:hAnsi="Times New Roman" w:cs="Times New Roman"/>
          <w:b/>
          <w:bCs/>
          <w:sz w:val="24"/>
          <w:szCs w:val="24"/>
        </w:rPr>
      </w:pPr>
      <w:proofErr w:type="gramStart"/>
      <w:r w:rsidRPr="00344061">
        <w:rPr>
          <w:rFonts w:ascii="Times New Roman" w:hAnsi="Times New Roman" w:cs="Times New Roman"/>
          <w:b/>
          <w:bCs/>
          <w:sz w:val="24"/>
          <w:szCs w:val="24"/>
        </w:rPr>
        <w:t>Oleh :</w:t>
      </w:r>
      <w:proofErr w:type="gramEnd"/>
    </w:p>
    <w:p w:rsidR="00827698" w:rsidRPr="005A6F2A" w:rsidRDefault="00827698" w:rsidP="00827698">
      <w:pPr>
        <w:jc w:val="center"/>
        <w:rPr>
          <w:rFonts w:ascii="Times New Roman" w:hAnsi="Times New Roman" w:cs="Times New Roman"/>
          <w:b/>
          <w:bCs/>
          <w:sz w:val="24"/>
          <w:szCs w:val="24"/>
        </w:rPr>
      </w:pPr>
      <w:r>
        <w:rPr>
          <w:rFonts w:ascii="Times New Roman" w:hAnsi="Times New Roman" w:cs="Times New Roman"/>
          <w:b/>
          <w:bCs/>
          <w:sz w:val="24"/>
          <w:szCs w:val="24"/>
        </w:rPr>
        <w:t>WENDI PEBRIYANTO (200250502066</w:t>
      </w:r>
      <w:r w:rsidRPr="00344061">
        <w:rPr>
          <w:rFonts w:ascii="Times New Roman" w:hAnsi="Times New Roman" w:cs="Times New Roman"/>
          <w:b/>
          <w:bCs/>
          <w:sz w:val="24"/>
          <w:szCs w:val="24"/>
        </w:rPr>
        <w:t>)</w:t>
      </w:r>
    </w:p>
    <w:p w:rsidR="00827698" w:rsidRPr="00344061" w:rsidRDefault="00827698" w:rsidP="00827698">
      <w:pPr>
        <w:jc w:val="center"/>
        <w:rPr>
          <w:rFonts w:ascii="Times New Roman" w:hAnsi="Times New Roman" w:cs="Times New Roman"/>
          <w:b/>
          <w:bCs/>
          <w:sz w:val="36"/>
          <w:szCs w:val="36"/>
        </w:rPr>
      </w:pPr>
    </w:p>
    <w:p w:rsidR="00827698" w:rsidRPr="005A6F2A" w:rsidRDefault="00827698" w:rsidP="00827698">
      <w:pPr>
        <w:shd w:val="clear" w:color="auto" w:fill="FFFFFF"/>
        <w:spacing w:after="0" w:line="480" w:lineRule="auto"/>
        <w:jc w:val="center"/>
        <w:rPr>
          <w:rFonts w:ascii="Times New Roman" w:eastAsia="Times New Roman" w:hAnsi="Times New Roman" w:cs="Times New Roman"/>
          <w:b/>
          <w:bCs/>
          <w:color w:val="111111"/>
          <w:sz w:val="24"/>
          <w:szCs w:val="24"/>
        </w:rPr>
      </w:pPr>
      <w:r w:rsidRPr="005A6F2A">
        <w:rPr>
          <w:rFonts w:ascii="Times New Roman" w:eastAsia="Times New Roman" w:hAnsi="Times New Roman" w:cs="Times New Roman"/>
          <w:b/>
          <w:bCs/>
          <w:color w:val="111111"/>
          <w:sz w:val="24"/>
          <w:szCs w:val="24"/>
        </w:rPr>
        <w:t xml:space="preserve">UNIVERSITAS TOMAKAKA MAMUJU </w:t>
      </w:r>
    </w:p>
    <w:p w:rsidR="00827698" w:rsidRPr="005A6F2A" w:rsidRDefault="00827698" w:rsidP="00827698">
      <w:pPr>
        <w:jc w:val="center"/>
        <w:rPr>
          <w:rFonts w:ascii="Times New Roman" w:hAnsi="Times New Roman" w:cs="Times New Roman"/>
          <w:b/>
          <w:bCs/>
          <w:sz w:val="24"/>
          <w:szCs w:val="24"/>
        </w:rPr>
      </w:pPr>
      <w:r w:rsidRPr="005A6F2A">
        <w:rPr>
          <w:rFonts w:ascii="Times New Roman" w:hAnsi="Times New Roman" w:cs="Times New Roman"/>
          <w:b/>
          <w:bCs/>
          <w:sz w:val="24"/>
          <w:szCs w:val="24"/>
        </w:rPr>
        <w:t>FAKULTAS ILMU KOMPUTER</w:t>
      </w:r>
    </w:p>
    <w:p w:rsidR="00827698" w:rsidRPr="005A6F2A" w:rsidRDefault="00827698" w:rsidP="00827698">
      <w:pPr>
        <w:jc w:val="center"/>
        <w:rPr>
          <w:rFonts w:ascii="Times New Roman" w:hAnsi="Times New Roman" w:cs="Times New Roman"/>
          <w:b/>
          <w:bCs/>
          <w:sz w:val="24"/>
          <w:szCs w:val="24"/>
        </w:rPr>
      </w:pPr>
      <w:r w:rsidRPr="005A6F2A">
        <w:rPr>
          <w:rFonts w:ascii="Times New Roman" w:hAnsi="Times New Roman" w:cs="Times New Roman"/>
          <w:b/>
          <w:bCs/>
          <w:sz w:val="24"/>
          <w:szCs w:val="24"/>
        </w:rPr>
        <w:t>TEKNIK INFORMATIKA</w:t>
      </w:r>
    </w:p>
    <w:p w:rsidR="00827698" w:rsidRPr="005A6F2A" w:rsidRDefault="00827698" w:rsidP="00827698">
      <w:pPr>
        <w:shd w:val="clear" w:color="auto" w:fill="FFFFFF"/>
        <w:spacing w:after="0" w:line="480" w:lineRule="auto"/>
        <w:jc w:val="center"/>
        <w:rPr>
          <w:rFonts w:ascii="Times New Roman" w:eastAsia="Times New Roman" w:hAnsi="Times New Roman" w:cs="Times New Roman"/>
          <w:b/>
          <w:bCs/>
          <w:color w:val="111111"/>
          <w:sz w:val="24"/>
          <w:szCs w:val="24"/>
        </w:rPr>
      </w:pPr>
      <w:proofErr w:type="gramStart"/>
      <w:r w:rsidRPr="005A6F2A">
        <w:rPr>
          <w:rFonts w:ascii="Times New Roman" w:eastAsia="Times New Roman" w:hAnsi="Times New Roman" w:cs="Times New Roman"/>
          <w:b/>
          <w:bCs/>
          <w:color w:val="111111"/>
          <w:sz w:val="24"/>
          <w:szCs w:val="24"/>
        </w:rPr>
        <w:t>JL.</w:t>
      </w:r>
      <w:proofErr w:type="gramEnd"/>
      <w:r w:rsidRPr="005A6F2A">
        <w:rPr>
          <w:rFonts w:ascii="Times New Roman" w:eastAsia="Times New Roman" w:hAnsi="Times New Roman" w:cs="Times New Roman"/>
          <w:b/>
          <w:bCs/>
          <w:color w:val="111111"/>
          <w:sz w:val="24"/>
          <w:szCs w:val="24"/>
        </w:rPr>
        <w:t xml:space="preserve"> Ir. H. Juanda No. 44/77, Kabupaten Mamuju, Sulawesi barat</w:t>
      </w:r>
    </w:p>
    <w:p w:rsidR="00827698" w:rsidRDefault="00827698" w:rsidP="00827698">
      <w:pPr>
        <w:spacing w:line="480" w:lineRule="auto"/>
        <w:jc w:val="center"/>
        <w:rPr>
          <w:rFonts w:ascii="Times New Roman" w:hAnsi="Times New Roman" w:cs="Times New Roman"/>
          <w:b/>
          <w:sz w:val="24"/>
          <w:szCs w:val="24"/>
        </w:rPr>
      </w:pPr>
      <w:r w:rsidRPr="005A6F2A">
        <w:rPr>
          <w:rFonts w:ascii="Times New Roman" w:eastAsia="Times New Roman" w:hAnsi="Times New Roman" w:cs="Times New Roman"/>
          <w:b/>
          <w:bCs/>
          <w:color w:val="111111"/>
          <w:sz w:val="24"/>
          <w:szCs w:val="24"/>
        </w:rPr>
        <w:t>2021</w:t>
      </w:r>
      <w:r>
        <w:rPr>
          <w:rFonts w:ascii="Times New Roman" w:eastAsia="Times New Roman" w:hAnsi="Times New Roman" w:cs="Times New Roman"/>
          <w:b/>
          <w:bCs/>
          <w:color w:val="111111"/>
          <w:sz w:val="24"/>
          <w:szCs w:val="24"/>
        </w:rPr>
        <w:t>/2022</w:t>
      </w:r>
    </w:p>
    <w:p w:rsidR="00827698" w:rsidRDefault="00827698" w:rsidP="00662A6E">
      <w:pPr>
        <w:spacing w:line="480" w:lineRule="auto"/>
        <w:jc w:val="center"/>
        <w:rPr>
          <w:rFonts w:ascii="Times New Roman" w:hAnsi="Times New Roman" w:cs="Times New Roman"/>
          <w:b/>
          <w:sz w:val="24"/>
          <w:szCs w:val="24"/>
        </w:rPr>
        <w:sectPr w:rsidR="00827698" w:rsidSect="00827698">
          <w:footerReference w:type="default" r:id="rId10"/>
          <w:pgSz w:w="12240" w:h="15840"/>
          <w:pgMar w:top="1440" w:right="1440" w:bottom="1440" w:left="1440" w:header="720" w:footer="720" w:gutter="0"/>
          <w:pgNumType w:fmt="lowerRoman" w:start="1"/>
          <w:cols w:space="720"/>
          <w:titlePg/>
          <w:docGrid w:linePitch="360"/>
        </w:sectPr>
      </w:pPr>
    </w:p>
    <w:p w:rsidR="00995601" w:rsidRPr="00382040" w:rsidRDefault="00995601" w:rsidP="00995601">
      <w:pPr>
        <w:shd w:val="clear" w:color="auto" w:fill="FFFFFF"/>
        <w:spacing w:after="0" w:line="480" w:lineRule="auto"/>
        <w:jc w:val="center"/>
        <w:textAlignment w:val="baseline"/>
        <w:rPr>
          <w:rFonts w:ascii="Times New Roman" w:eastAsia="Times New Roman" w:hAnsi="Times New Roman" w:cs="Times New Roman"/>
          <w:color w:val="000000"/>
          <w:sz w:val="24"/>
          <w:szCs w:val="24"/>
        </w:rPr>
      </w:pPr>
      <w:hyperlink r:id="rId11" w:history="1">
        <w:r w:rsidRPr="00382040">
          <w:rPr>
            <w:rFonts w:ascii="Times New Roman" w:eastAsia="Times New Roman" w:hAnsi="Times New Roman" w:cs="Times New Roman"/>
            <w:b/>
            <w:bCs/>
            <w:color w:val="333333"/>
            <w:sz w:val="24"/>
            <w:szCs w:val="24"/>
            <w:bdr w:val="none" w:sz="0" w:space="0" w:color="auto" w:frame="1"/>
          </w:rPr>
          <w:t>KATA PENGANTAR</w:t>
        </w:r>
      </w:hyperlink>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proofErr w:type="gramStart"/>
      <w:r w:rsidRPr="00382040">
        <w:rPr>
          <w:rFonts w:ascii="Times New Roman" w:eastAsia="Times New Roman" w:hAnsi="Times New Roman" w:cs="Times New Roman"/>
          <w:color w:val="333333"/>
          <w:sz w:val="24"/>
          <w:szCs w:val="24"/>
        </w:rPr>
        <w:t>Alhamdulillah, puji syukur penulis haturkan kehadirat Allah SWT.</w:t>
      </w:r>
      <w:proofErr w:type="gramEnd"/>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Atas rahmat-Nya lah Pen</w:t>
      </w:r>
      <w:r>
        <w:rPr>
          <w:rFonts w:ascii="Times New Roman" w:eastAsia="Times New Roman" w:hAnsi="Times New Roman" w:cs="Times New Roman"/>
          <w:color w:val="333333"/>
          <w:sz w:val="24"/>
          <w:szCs w:val="24"/>
        </w:rPr>
        <w:t>ulis dapat menyelesaikan proposal</w:t>
      </w:r>
      <w:r w:rsidRPr="00382040">
        <w:rPr>
          <w:rFonts w:ascii="Times New Roman" w:eastAsia="Times New Roman" w:hAnsi="Times New Roman" w:cs="Times New Roman"/>
          <w:color w:val="333333"/>
          <w:sz w:val="24"/>
          <w:szCs w:val="24"/>
        </w:rPr>
        <w:t xml:space="preserve"> ini tepat pada waktunya.</w:t>
      </w:r>
      <w:proofErr w:type="gramEnd"/>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Tak lupa Penulis juga menghaturkan terima kasih yang sebesar-besarnya kepada semua pihak yang telah mendukung dan membantu Pen</w:t>
      </w:r>
      <w:r>
        <w:rPr>
          <w:rFonts w:ascii="Times New Roman" w:eastAsia="Times New Roman" w:hAnsi="Times New Roman" w:cs="Times New Roman"/>
          <w:color w:val="333333"/>
          <w:sz w:val="24"/>
          <w:szCs w:val="24"/>
        </w:rPr>
        <w:t>ulis dalam menyelesaikan proposal</w:t>
      </w:r>
      <w:r w:rsidRPr="00382040">
        <w:rPr>
          <w:rFonts w:ascii="Times New Roman" w:eastAsia="Times New Roman" w:hAnsi="Times New Roman" w:cs="Times New Roman"/>
          <w:color w:val="333333"/>
          <w:sz w:val="24"/>
          <w:szCs w:val="24"/>
        </w:rPr>
        <w:t xml:space="preserve"> ini.</w:t>
      </w:r>
      <w:proofErr w:type="gramEnd"/>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Dalam proposal</w:t>
      </w:r>
      <w:r w:rsidRPr="00382040">
        <w:rPr>
          <w:rFonts w:ascii="Times New Roman" w:eastAsia="Times New Roman" w:hAnsi="Times New Roman" w:cs="Times New Roman"/>
          <w:color w:val="333333"/>
          <w:sz w:val="24"/>
          <w:szCs w:val="24"/>
        </w:rPr>
        <w:t xml:space="preserve"> yang be</w:t>
      </w:r>
      <w:r>
        <w:rPr>
          <w:rFonts w:ascii="Times New Roman" w:eastAsia="Times New Roman" w:hAnsi="Times New Roman" w:cs="Times New Roman"/>
          <w:color w:val="333333"/>
          <w:sz w:val="24"/>
          <w:szCs w:val="24"/>
        </w:rPr>
        <w:t>rjudul DATABASE KEPENDUDUKAN</w:t>
      </w:r>
      <w:r w:rsidRPr="00382040">
        <w:rPr>
          <w:rFonts w:ascii="Times New Roman" w:eastAsia="Times New Roman" w:hAnsi="Times New Roman" w:cs="Times New Roman"/>
          <w:color w:val="333333"/>
          <w:sz w:val="24"/>
          <w:szCs w:val="24"/>
        </w:rPr>
        <w:t xml:space="preserve"> ini, akan dibahas mengenai pengertian </w:t>
      </w:r>
      <w:r>
        <w:rPr>
          <w:rFonts w:ascii="Times New Roman" w:eastAsia="Times New Roman" w:hAnsi="Times New Roman" w:cs="Times New Roman"/>
          <w:color w:val="333333"/>
          <w:sz w:val="24"/>
          <w:szCs w:val="24"/>
        </w:rPr>
        <w:t xml:space="preserve">sistem dan </w:t>
      </w:r>
      <w:r w:rsidRPr="00995601">
        <w:rPr>
          <w:rFonts w:ascii="Times New Roman" w:hAnsi="Times New Roman" w:cs="Times New Roman"/>
          <w:iCs/>
          <w:sz w:val="24"/>
          <w:szCs w:val="24"/>
        </w:rPr>
        <w:t>Entity Relantionship Diagram</w:t>
      </w:r>
      <w:r w:rsidRPr="00382040">
        <w:rPr>
          <w:rFonts w:ascii="Times New Roman" w:eastAsia="Times New Roman" w:hAnsi="Times New Roman" w:cs="Times New Roman"/>
          <w:color w:val="333333"/>
          <w:sz w:val="24"/>
          <w:szCs w:val="24"/>
        </w:rPr>
        <w:t>, sejarah, ke</w:t>
      </w:r>
      <w:r>
        <w:rPr>
          <w:rFonts w:ascii="Times New Roman" w:eastAsia="Times New Roman" w:hAnsi="Times New Roman" w:cs="Times New Roman"/>
          <w:color w:val="333333"/>
          <w:sz w:val="24"/>
          <w:szCs w:val="24"/>
        </w:rPr>
        <w:t xml:space="preserve">mudian data-data kependudukan </w:t>
      </w:r>
      <w:r w:rsidRPr="00382040">
        <w:rPr>
          <w:rFonts w:ascii="Times New Roman" w:eastAsia="Times New Roman" w:hAnsi="Times New Roman" w:cs="Times New Roman"/>
          <w:color w:val="333333"/>
          <w:sz w:val="24"/>
          <w:szCs w:val="24"/>
        </w:rPr>
        <w:t>, tipe data, dan operator</w:t>
      </w:r>
      <w:r>
        <w:rPr>
          <w:rFonts w:ascii="Times New Roman" w:eastAsia="Times New Roman" w:hAnsi="Times New Roman" w:cs="Times New Roman"/>
          <w:color w:val="333333"/>
          <w:sz w:val="24"/>
          <w:szCs w:val="24"/>
        </w:rPr>
        <w:t xml:space="preserve"> </w:t>
      </w:r>
      <w:r w:rsidRPr="00382040">
        <w:rPr>
          <w:rFonts w:ascii="Times New Roman" w:eastAsia="Times New Roman" w:hAnsi="Times New Roman" w:cs="Times New Roman"/>
          <w:color w:val="333333"/>
          <w:sz w:val="24"/>
          <w:szCs w:val="24"/>
        </w:rPr>
        <w:t xml:space="preserve">yang terdapat dalam </w:t>
      </w:r>
      <w:r>
        <w:rPr>
          <w:rFonts w:ascii="Times New Roman" w:eastAsia="Times New Roman" w:hAnsi="Times New Roman" w:cs="Times New Roman"/>
          <w:color w:val="333333"/>
          <w:sz w:val="24"/>
          <w:szCs w:val="24"/>
        </w:rPr>
        <w:t xml:space="preserve">system </w:t>
      </w:r>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Selain itu, untuk mempermudah</w:t>
      </w:r>
      <w:r>
        <w:rPr>
          <w:rFonts w:ascii="Times New Roman" w:eastAsia="Times New Roman" w:hAnsi="Times New Roman" w:cs="Times New Roman"/>
          <w:color w:val="333333"/>
          <w:sz w:val="24"/>
          <w:szCs w:val="24"/>
        </w:rPr>
        <w:t xml:space="preserve"> </w:t>
      </w:r>
      <w:r w:rsidRPr="00382040">
        <w:rPr>
          <w:rFonts w:ascii="Times New Roman" w:eastAsia="Times New Roman" w:hAnsi="Times New Roman" w:cs="Times New Roman"/>
          <w:color w:val="333333"/>
          <w:sz w:val="24"/>
          <w:szCs w:val="24"/>
        </w:rPr>
        <w:t>pemahaman juga sebagai bahan latihan, Penulis</w:t>
      </w:r>
      <w:r>
        <w:rPr>
          <w:rFonts w:ascii="Times New Roman" w:eastAsia="Times New Roman" w:hAnsi="Times New Roman" w:cs="Times New Roman"/>
          <w:color w:val="333333"/>
          <w:sz w:val="24"/>
          <w:szCs w:val="24"/>
        </w:rPr>
        <w:t xml:space="preserve"> juga menyertakan contoh ERD </w:t>
      </w:r>
      <w:r w:rsidRPr="00382040">
        <w:rPr>
          <w:rFonts w:ascii="Times New Roman" w:eastAsia="Times New Roman" w:hAnsi="Times New Roman" w:cs="Times New Roman"/>
          <w:color w:val="333333"/>
          <w:sz w:val="24"/>
          <w:szCs w:val="24"/>
        </w:rPr>
        <w:t>yang dapat dipraktekkan oleh para pembaca.</w:t>
      </w:r>
      <w:proofErr w:type="gramEnd"/>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proofErr w:type="gramStart"/>
      <w:r w:rsidRPr="00382040">
        <w:rPr>
          <w:rFonts w:ascii="Times New Roman" w:eastAsia="Times New Roman" w:hAnsi="Times New Roman" w:cs="Times New Roman"/>
          <w:color w:val="333333"/>
          <w:sz w:val="24"/>
          <w:szCs w:val="24"/>
        </w:rPr>
        <w:t xml:space="preserve">Namun demikian, Penulis merasa masih banyak sekali kekurangan dalampenyusunan </w:t>
      </w:r>
      <w:r>
        <w:rPr>
          <w:rFonts w:ascii="Times New Roman" w:eastAsia="Times New Roman" w:hAnsi="Times New Roman" w:cs="Times New Roman"/>
          <w:color w:val="333333"/>
          <w:sz w:val="24"/>
          <w:szCs w:val="24"/>
        </w:rPr>
        <w:t>proposal</w:t>
      </w:r>
      <w:r w:rsidRPr="00382040">
        <w:rPr>
          <w:rFonts w:ascii="Times New Roman" w:eastAsia="Times New Roman" w:hAnsi="Times New Roman" w:cs="Times New Roman"/>
          <w:color w:val="333333"/>
          <w:sz w:val="24"/>
          <w:szCs w:val="24"/>
        </w:rPr>
        <w:t xml:space="preserve"> ini, sesuai dengan pepatah yang mengatakan bahwa tak adagading yang tak retak.</w:t>
      </w:r>
      <w:proofErr w:type="gramEnd"/>
      <w:r w:rsidRPr="00382040">
        <w:rPr>
          <w:rFonts w:ascii="Times New Roman" w:eastAsia="Times New Roman" w:hAnsi="Times New Roman" w:cs="Times New Roman"/>
          <w:color w:val="333333"/>
          <w:sz w:val="24"/>
          <w:szCs w:val="24"/>
        </w:rPr>
        <w:t xml:space="preserve"> Akhi</w:t>
      </w:r>
      <w:r>
        <w:rPr>
          <w:rFonts w:ascii="Times New Roman" w:eastAsia="Times New Roman" w:hAnsi="Times New Roman" w:cs="Times New Roman"/>
          <w:color w:val="333333"/>
          <w:sz w:val="24"/>
          <w:szCs w:val="24"/>
        </w:rPr>
        <w:t>r kata, Penulis berharap proposal</w:t>
      </w:r>
      <w:r w:rsidRPr="00382040">
        <w:rPr>
          <w:rFonts w:ascii="Times New Roman" w:eastAsia="Times New Roman" w:hAnsi="Times New Roman" w:cs="Times New Roman"/>
          <w:color w:val="333333"/>
          <w:sz w:val="24"/>
          <w:szCs w:val="24"/>
        </w:rPr>
        <w:t xml:space="preserve"> ini dapat bermanfaat bagi parapembaca, khususnya bagi yang </w:t>
      </w:r>
      <w:proofErr w:type="gramStart"/>
      <w:r w:rsidRPr="00382040">
        <w:rPr>
          <w:rFonts w:ascii="Times New Roman" w:eastAsia="Times New Roman" w:hAnsi="Times New Roman" w:cs="Times New Roman"/>
          <w:color w:val="333333"/>
          <w:sz w:val="24"/>
          <w:szCs w:val="24"/>
        </w:rPr>
        <w:t>akan</w:t>
      </w:r>
      <w:proofErr w:type="gramEnd"/>
      <w:r w:rsidRPr="00382040">
        <w:rPr>
          <w:rFonts w:ascii="Times New Roman" w:eastAsia="Times New Roman" w:hAnsi="Times New Roman" w:cs="Times New Roman"/>
          <w:color w:val="333333"/>
          <w:sz w:val="24"/>
          <w:szCs w:val="24"/>
        </w:rPr>
        <w:t xml:space="preserve"> mempelajari </w:t>
      </w:r>
      <w:r>
        <w:rPr>
          <w:rFonts w:ascii="Times New Roman" w:eastAsia="Times New Roman" w:hAnsi="Times New Roman" w:cs="Times New Roman"/>
          <w:color w:val="333333"/>
          <w:sz w:val="24"/>
          <w:szCs w:val="24"/>
        </w:rPr>
        <w:t>database kependudukan</w:t>
      </w:r>
    </w:p>
    <w:p w:rsidR="00995601" w:rsidRPr="00382040" w:rsidRDefault="00995601" w:rsidP="00995601">
      <w:pPr>
        <w:shd w:val="clear" w:color="auto" w:fill="FFFFFF"/>
        <w:spacing w:after="0" w:line="480" w:lineRule="auto"/>
        <w:jc w:val="both"/>
        <w:rPr>
          <w:rFonts w:ascii="Times New Roman" w:eastAsia="Times New Roman" w:hAnsi="Times New Roman" w:cs="Times New Roman"/>
          <w:color w:val="000000"/>
          <w:sz w:val="24"/>
          <w:szCs w:val="24"/>
        </w:rPr>
      </w:pPr>
    </w:p>
    <w:p w:rsidR="00995601"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r w:rsidRPr="00382040">
        <w:rPr>
          <w:rFonts w:ascii="Times New Roman" w:eastAsia="Times New Roman" w:hAnsi="Times New Roman" w:cs="Times New Roman"/>
          <w:color w:val="000000"/>
          <w:sz w:val="24"/>
          <w:szCs w:val="24"/>
        </w:rPr>
        <w:t>Penulis</w:t>
      </w:r>
    </w:p>
    <w:p w:rsidR="00995601" w:rsidRPr="00382040"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p>
    <w:p w:rsidR="00995601" w:rsidRPr="00382040"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Mamuju</w:t>
      </w:r>
      <w:proofErr w:type="gramStart"/>
      <w:r>
        <w:rPr>
          <w:rFonts w:ascii="Times New Roman" w:eastAsia="Times New Roman" w:hAnsi="Times New Roman" w:cs="Times New Roman"/>
          <w:color w:val="000000"/>
          <w:sz w:val="24"/>
          <w:szCs w:val="24"/>
        </w:rPr>
        <w:t>,22,11</w:t>
      </w:r>
      <w:r w:rsidRPr="00382040">
        <w:rPr>
          <w:rFonts w:ascii="Times New Roman" w:eastAsia="Times New Roman" w:hAnsi="Times New Roman" w:cs="Times New Roman"/>
          <w:color w:val="000000"/>
          <w:sz w:val="24"/>
          <w:szCs w:val="24"/>
        </w:rPr>
        <w:t>,2021</w:t>
      </w:r>
      <w:proofErr w:type="gramEnd"/>
    </w:p>
    <w:p w:rsidR="00995601" w:rsidRPr="00995601" w:rsidRDefault="00995601" w:rsidP="00995601">
      <w:pPr>
        <w:rPr>
          <w:rFonts w:ascii="Times New Roman" w:eastAsia="Times New Roman" w:hAnsi="Times New Roman" w:cs="Times New Roman"/>
          <w:b/>
          <w:bCs/>
          <w:kern w:val="36"/>
          <w:sz w:val="24"/>
          <w:szCs w:val="24"/>
        </w:rPr>
      </w:pPr>
      <w:bookmarkStart w:id="0" w:name="_Toc536786781"/>
      <w:r>
        <w:rPr>
          <w:rFonts w:ascii="Times New Roman" w:eastAsia="Times New Roman" w:hAnsi="Times New Roman" w:cs="Times New Roman"/>
          <w:b/>
          <w:bCs/>
          <w:kern w:val="36"/>
          <w:sz w:val="24"/>
          <w:szCs w:val="24"/>
        </w:rPr>
        <w:br w:type="page"/>
      </w:r>
      <w:bookmarkEnd w:id="0"/>
    </w:p>
    <w:p w:rsidR="00662A6E" w:rsidRDefault="00662A6E" w:rsidP="009956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w:t>
      </w:r>
      <w:bookmarkStart w:id="1" w:name="_GoBack"/>
      <w:bookmarkEnd w:id="1"/>
      <w:r>
        <w:rPr>
          <w:rFonts w:ascii="Times New Roman" w:hAnsi="Times New Roman" w:cs="Times New Roman"/>
          <w:b/>
          <w:sz w:val="24"/>
          <w:szCs w:val="24"/>
        </w:rPr>
        <w:t>FTAR ISI</w:t>
      </w:r>
    </w:p>
    <w:p w:rsidR="00995601" w:rsidRDefault="00995601"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t>II</w:t>
      </w:r>
    </w:p>
    <w:p w:rsidR="00DB17ED" w:rsidRDefault="00DB17ED"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DAFTAR ISI</w:t>
      </w:r>
      <w:r>
        <w:rPr>
          <w:rFonts w:ascii="Times New Roman" w:hAnsi="Times New Roman" w:cs="Times New Roman"/>
          <w:b/>
          <w:sz w:val="24"/>
          <w:szCs w:val="24"/>
        </w:rPr>
        <w:tab/>
        <w:t>I</w:t>
      </w:r>
      <w:r w:rsidR="00995601">
        <w:rPr>
          <w:rFonts w:ascii="Times New Roman" w:hAnsi="Times New Roman" w:cs="Times New Roman"/>
          <w:b/>
          <w:sz w:val="24"/>
          <w:szCs w:val="24"/>
        </w:rPr>
        <w:t>I</w:t>
      </w:r>
      <w:r>
        <w:rPr>
          <w:rFonts w:ascii="Times New Roman" w:hAnsi="Times New Roman" w:cs="Times New Roman"/>
          <w:b/>
          <w:sz w:val="24"/>
          <w:szCs w:val="24"/>
        </w:rPr>
        <w:t>I</w:t>
      </w:r>
    </w:p>
    <w:p w:rsidR="00662A6E" w:rsidRDefault="00662A6E"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BAB </w:t>
      </w:r>
      <w:proofErr w:type="gramStart"/>
      <w:r>
        <w:rPr>
          <w:rFonts w:ascii="Times New Roman" w:hAnsi="Times New Roman" w:cs="Times New Roman"/>
          <w:b/>
          <w:sz w:val="24"/>
          <w:szCs w:val="24"/>
        </w:rPr>
        <w:t>I  PENDAHULUAN</w:t>
      </w:r>
      <w:proofErr w:type="gramEnd"/>
      <w:r w:rsidR="00814749">
        <w:rPr>
          <w:rFonts w:ascii="Times New Roman" w:hAnsi="Times New Roman" w:cs="Times New Roman"/>
          <w:b/>
          <w:sz w:val="24"/>
          <w:szCs w:val="24"/>
        </w:rPr>
        <w:tab/>
      </w:r>
      <w:r w:rsidR="00DB17ED">
        <w:rPr>
          <w:rFonts w:ascii="Times New Roman" w:hAnsi="Times New Roman" w:cs="Times New Roman"/>
          <w:b/>
          <w:sz w:val="24"/>
          <w:szCs w:val="24"/>
        </w:rPr>
        <w:t>1</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Latar belakang</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1</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Rumusan masalah</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2</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Batasan masalah</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2</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b/>
          <w:sz w:val="24"/>
          <w:szCs w:val="24"/>
        </w:rPr>
      </w:pPr>
      <w:r w:rsidRPr="00DB17ED">
        <w:rPr>
          <w:rFonts w:ascii="Times New Roman" w:hAnsi="Times New Roman" w:cs="Times New Roman"/>
          <w:b/>
          <w:sz w:val="24"/>
          <w:szCs w:val="24"/>
        </w:rPr>
        <w:t>Alasan</w:t>
      </w:r>
      <w:r w:rsidR="00DB17ED">
        <w:rPr>
          <w:rFonts w:ascii="Times New Roman" w:hAnsi="Times New Roman" w:cs="Times New Roman"/>
          <w:b/>
          <w:sz w:val="24"/>
          <w:szCs w:val="24"/>
        </w:rPr>
        <w:t xml:space="preserve"> </w:t>
      </w:r>
      <w:r w:rsidR="00814749" w:rsidRPr="00DB17ED">
        <w:rPr>
          <w:rFonts w:ascii="Times New Roman" w:hAnsi="Times New Roman" w:cs="Times New Roman"/>
          <w:sz w:val="24"/>
          <w:szCs w:val="24"/>
        </w:rPr>
        <w:tab/>
      </w:r>
      <w:r w:rsidR="002D6EEC">
        <w:rPr>
          <w:rFonts w:ascii="Times New Roman" w:hAnsi="Times New Roman" w:cs="Times New Roman"/>
          <w:sz w:val="24"/>
          <w:szCs w:val="24"/>
        </w:rPr>
        <w:t>3</w:t>
      </w:r>
    </w:p>
    <w:p w:rsidR="00662A6E" w:rsidRDefault="00662A6E"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BAB II LANDASAN TEORI</w:t>
      </w:r>
      <w:r w:rsidR="00814749">
        <w:rPr>
          <w:rFonts w:ascii="Times New Roman" w:hAnsi="Times New Roman" w:cs="Times New Roman"/>
          <w:b/>
          <w:sz w:val="24"/>
          <w:szCs w:val="24"/>
        </w:rPr>
        <w:tab/>
      </w:r>
      <w:r w:rsidR="002D6EEC">
        <w:rPr>
          <w:rFonts w:ascii="Times New Roman" w:hAnsi="Times New Roman" w:cs="Times New Roman"/>
          <w:b/>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2.1 pengertian sistem</w:t>
      </w:r>
      <w:r w:rsid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 xml:space="preserve">2.2 </w:t>
      </w:r>
      <w:r w:rsidRPr="002D6EEC">
        <w:rPr>
          <w:rFonts w:ascii="Times New Roman" w:hAnsi="Times New Roman" w:cs="Times New Roman"/>
          <w:b/>
          <w:iCs/>
          <w:sz w:val="24"/>
          <w:szCs w:val="24"/>
        </w:rPr>
        <w:t>Entity Relantionship Diagram</w:t>
      </w:r>
      <w:r w:rsidRPr="002D6EEC">
        <w:rPr>
          <w:rFonts w:ascii="Times New Roman" w:hAnsi="Times New Roman" w:cs="Times New Roman"/>
          <w:b/>
          <w:sz w:val="24"/>
          <w:szCs w:val="24"/>
        </w:rPr>
        <w:t xml:space="preserve"> (ERD)</w:t>
      </w:r>
      <w:r w:rsidR="002D6EEC" w:rsidRP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2.3 Pengertian Informasi</w:t>
      </w:r>
      <w:r w:rsidR="002D6EEC" w:rsidRP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5</w:t>
      </w:r>
    </w:p>
    <w:p w:rsidR="00814749" w:rsidRPr="002D6EEC" w:rsidRDefault="00814749" w:rsidP="00995601">
      <w:pPr>
        <w:tabs>
          <w:tab w:val="left" w:leader="dot" w:pos="8931"/>
        </w:tabs>
        <w:spacing w:line="360" w:lineRule="auto"/>
        <w:ind w:firstLine="720"/>
        <w:jc w:val="both"/>
        <w:rPr>
          <w:rFonts w:ascii="Times New Roman" w:hAnsi="Times New Roman" w:cs="Times New Roman"/>
          <w:sz w:val="24"/>
          <w:szCs w:val="24"/>
        </w:rPr>
      </w:pPr>
      <w:r w:rsidRPr="002D6EEC">
        <w:rPr>
          <w:rFonts w:ascii="Times New Roman" w:hAnsi="Times New Roman" w:cs="Times New Roman"/>
          <w:b/>
          <w:sz w:val="24"/>
          <w:szCs w:val="24"/>
        </w:rPr>
        <w:t>2.4 Pengertian Sistem Informasi</w:t>
      </w:r>
      <w:r w:rsidR="002D6EEC" w:rsidRPr="002D6EEC">
        <w:rPr>
          <w:rFonts w:ascii="Times New Roman" w:hAnsi="Times New Roman" w:cs="Times New Roman"/>
          <w:b/>
          <w:sz w:val="24"/>
          <w:szCs w:val="24"/>
        </w:rPr>
        <w:t xml:space="preserve"> </w:t>
      </w:r>
      <w:r w:rsidRPr="002D6EEC">
        <w:rPr>
          <w:rFonts w:ascii="Times New Roman" w:hAnsi="Times New Roman" w:cs="Times New Roman"/>
          <w:sz w:val="24"/>
          <w:szCs w:val="24"/>
        </w:rPr>
        <w:tab/>
      </w:r>
      <w:r w:rsidR="002D6EEC">
        <w:rPr>
          <w:rFonts w:ascii="Times New Roman" w:hAnsi="Times New Roman" w:cs="Times New Roman"/>
          <w:sz w:val="24"/>
          <w:szCs w:val="24"/>
        </w:rPr>
        <w:t>5</w:t>
      </w:r>
    </w:p>
    <w:p w:rsidR="00814749" w:rsidRPr="002D6EEC" w:rsidRDefault="00814749" w:rsidP="00995601">
      <w:pPr>
        <w:tabs>
          <w:tab w:val="left" w:leader="dot" w:pos="8931"/>
        </w:tabs>
        <w:spacing w:line="360" w:lineRule="auto"/>
        <w:ind w:firstLine="720"/>
        <w:rPr>
          <w:rFonts w:ascii="Times New Roman" w:hAnsi="Times New Roman" w:cs="Times New Roman"/>
          <w:b/>
          <w:sz w:val="24"/>
          <w:szCs w:val="24"/>
        </w:rPr>
      </w:pPr>
      <w:r w:rsidRPr="002D6EEC">
        <w:rPr>
          <w:rFonts w:ascii="Times New Roman" w:hAnsi="Times New Roman" w:cs="Times New Roman"/>
          <w:b/>
          <w:sz w:val="24"/>
          <w:szCs w:val="24"/>
        </w:rPr>
        <w:t>2.5 Kependudukan</w:t>
      </w:r>
      <w:r w:rsidR="002D6EEC" w:rsidRPr="002D6EEC">
        <w:rPr>
          <w:rFonts w:ascii="Times New Roman" w:hAnsi="Times New Roman" w:cs="Times New Roman"/>
          <w:b/>
          <w:sz w:val="24"/>
          <w:szCs w:val="24"/>
        </w:rPr>
        <w:t xml:space="preserve"> </w:t>
      </w:r>
      <w:r w:rsidRPr="002D6EEC">
        <w:rPr>
          <w:rFonts w:ascii="Times New Roman" w:hAnsi="Times New Roman" w:cs="Times New Roman"/>
          <w:sz w:val="24"/>
          <w:szCs w:val="24"/>
        </w:rPr>
        <w:tab/>
      </w:r>
      <w:r w:rsidR="002D6EEC">
        <w:rPr>
          <w:rFonts w:ascii="Times New Roman" w:hAnsi="Times New Roman" w:cs="Times New Roman"/>
          <w:sz w:val="24"/>
          <w:szCs w:val="24"/>
        </w:rPr>
        <w:t>6</w:t>
      </w:r>
    </w:p>
    <w:p w:rsidR="00814749" w:rsidRDefault="00814749" w:rsidP="00995601">
      <w:pPr>
        <w:pStyle w:val="ListParagraph"/>
        <w:tabs>
          <w:tab w:val="left" w:leader="dot" w:pos="8931"/>
        </w:tabs>
        <w:spacing w:line="360" w:lineRule="auto"/>
        <w:ind w:left="0"/>
        <w:rPr>
          <w:rFonts w:ascii="Times New Roman" w:hAnsi="Times New Roman" w:cs="Times New Roman"/>
          <w:b/>
          <w:bCs/>
          <w:sz w:val="24"/>
          <w:szCs w:val="24"/>
        </w:rPr>
      </w:pPr>
      <w:r>
        <w:rPr>
          <w:rFonts w:ascii="Times New Roman" w:hAnsi="Times New Roman" w:cs="Times New Roman"/>
          <w:b/>
          <w:sz w:val="24"/>
          <w:szCs w:val="24"/>
        </w:rPr>
        <w:t xml:space="preserve">BAB III </w:t>
      </w:r>
      <w:r w:rsidRPr="00B92C6D">
        <w:rPr>
          <w:rFonts w:ascii="Times New Roman" w:hAnsi="Times New Roman" w:cs="Times New Roman"/>
          <w:b/>
          <w:bCs/>
          <w:sz w:val="24"/>
          <w:szCs w:val="24"/>
        </w:rPr>
        <w:t>ANALISIS DAN SISTEM PERANCANGAN</w:t>
      </w:r>
      <w:r>
        <w:rPr>
          <w:rFonts w:ascii="Times New Roman" w:hAnsi="Times New Roman" w:cs="Times New Roman"/>
          <w:b/>
          <w:bCs/>
          <w:sz w:val="24"/>
          <w:szCs w:val="24"/>
        </w:rPr>
        <w:tab/>
      </w:r>
      <w:r w:rsidR="002D6EEC">
        <w:rPr>
          <w:rFonts w:ascii="Times New Roman" w:hAnsi="Times New Roman" w:cs="Times New Roman"/>
          <w:b/>
          <w:bCs/>
          <w:sz w:val="24"/>
          <w:szCs w:val="24"/>
        </w:rPr>
        <w:t>8</w:t>
      </w:r>
    </w:p>
    <w:p w:rsidR="00814749" w:rsidRPr="002D6EEC" w:rsidRDefault="00814749" w:rsidP="00995601">
      <w:pPr>
        <w:pStyle w:val="ListParagraph"/>
        <w:tabs>
          <w:tab w:val="left" w:leader="dot" w:pos="8931"/>
        </w:tabs>
        <w:spacing w:line="360" w:lineRule="auto"/>
        <w:ind w:left="0" w:firstLine="720"/>
        <w:rPr>
          <w:rFonts w:ascii="Times New Roman" w:hAnsi="Times New Roman" w:cs="Times New Roman"/>
          <w:bCs/>
          <w:sz w:val="24"/>
          <w:szCs w:val="24"/>
        </w:rPr>
      </w:pPr>
      <w:r w:rsidRPr="002D6EEC">
        <w:rPr>
          <w:rFonts w:ascii="Times New Roman" w:hAnsi="Times New Roman" w:cs="Times New Roman"/>
          <w:b/>
          <w:bCs/>
          <w:sz w:val="24"/>
          <w:szCs w:val="24"/>
        </w:rPr>
        <w:t>3.1 Analisis system</w:t>
      </w:r>
      <w:r w:rsidRPr="002D6EEC">
        <w:rPr>
          <w:rFonts w:ascii="Times New Roman" w:hAnsi="Times New Roman" w:cs="Times New Roman"/>
          <w:bCs/>
          <w:sz w:val="24"/>
          <w:szCs w:val="24"/>
        </w:rPr>
        <w:tab/>
      </w:r>
      <w:r w:rsidR="002D6EEC">
        <w:rPr>
          <w:rFonts w:ascii="Times New Roman" w:hAnsi="Times New Roman" w:cs="Times New Roman"/>
          <w:bCs/>
          <w:sz w:val="24"/>
          <w:szCs w:val="24"/>
        </w:rPr>
        <w:t>8</w:t>
      </w:r>
    </w:p>
    <w:p w:rsidR="00814749" w:rsidRPr="002D6EEC" w:rsidRDefault="00814749" w:rsidP="00995601">
      <w:pPr>
        <w:pStyle w:val="ListParagraph"/>
        <w:tabs>
          <w:tab w:val="left" w:leader="dot" w:pos="8931"/>
        </w:tabs>
        <w:spacing w:line="360" w:lineRule="auto"/>
        <w:ind w:left="0" w:firstLine="720"/>
        <w:rPr>
          <w:rFonts w:ascii="Times New Roman" w:hAnsi="Times New Roman" w:cs="Times New Roman"/>
          <w:bCs/>
          <w:sz w:val="24"/>
          <w:szCs w:val="24"/>
        </w:rPr>
      </w:pPr>
      <w:r w:rsidRPr="002D6EEC">
        <w:rPr>
          <w:rFonts w:ascii="Times New Roman" w:hAnsi="Times New Roman" w:cs="Times New Roman"/>
          <w:b/>
          <w:bCs/>
          <w:sz w:val="24"/>
          <w:szCs w:val="24"/>
        </w:rPr>
        <w:t>3.2 perancangan system</w:t>
      </w:r>
      <w:r w:rsidRPr="002D6EEC">
        <w:rPr>
          <w:rFonts w:ascii="Times New Roman" w:hAnsi="Times New Roman" w:cs="Times New Roman"/>
          <w:bCs/>
          <w:sz w:val="24"/>
          <w:szCs w:val="24"/>
        </w:rPr>
        <w:tab/>
      </w:r>
      <w:r w:rsidR="002D6EEC">
        <w:rPr>
          <w:rFonts w:ascii="Times New Roman" w:hAnsi="Times New Roman" w:cs="Times New Roman"/>
          <w:bCs/>
          <w:sz w:val="24"/>
          <w:szCs w:val="24"/>
        </w:rPr>
        <w:t>8</w:t>
      </w:r>
    </w:p>
    <w:p w:rsidR="00814749" w:rsidRPr="002D6EEC" w:rsidRDefault="00814749" w:rsidP="00995601">
      <w:pPr>
        <w:pStyle w:val="ListParagraph"/>
        <w:tabs>
          <w:tab w:val="left" w:leader="dot" w:pos="8931"/>
        </w:tabs>
        <w:spacing w:line="360" w:lineRule="auto"/>
        <w:ind w:left="0" w:firstLine="720"/>
        <w:rPr>
          <w:rFonts w:ascii="Times New Roman" w:hAnsi="Times New Roman" w:cs="Times New Roman"/>
          <w:b/>
          <w:bCs/>
          <w:sz w:val="24"/>
          <w:szCs w:val="24"/>
        </w:rPr>
      </w:pPr>
      <w:r w:rsidRPr="002D6EEC">
        <w:rPr>
          <w:rFonts w:ascii="Times New Roman" w:hAnsi="Times New Roman" w:cs="Times New Roman"/>
          <w:b/>
          <w:bCs/>
          <w:sz w:val="24"/>
          <w:szCs w:val="24"/>
        </w:rPr>
        <w:t>3.3 ERD</w:t>
      </w:r>
      <w:r w:rsidRPr="002D6EEC">
        <w:rPr>
          <w:rFonts w:ascii="Times New Roman" w:hAnsi="Times New Roman" w:cs="Times New Roman"/>
          <w:bCs/>
          <w:sz w:val="24"/>
          <w:szCs w:val="24"/>
        </w:rPr>
        <w:tab/>
      </w:r>
      <w:r w:rsidR="002D6EEC">
        <w:rPr>
          <w:rFonts w:ascii="Times New Roman" w:hAnsi="Times New Roman" w:cs="Times New Roman"/>
          <w:bCs/>
          <w:sz w:val="24"/>
          <w:szCs w:val="24"/>
        </w:rPr>
        <w:t>9</w:t>
      </w:r>
    </w:p>
    <w:p w:rsidR="00814749" w:rsidRPr="002D6EEC" w:rsidRDefault="00814749" w:rsidP="00995601">
      <w:pPr>
        <w:pStyle w:val="ListParagraph"/>
        <w:tabs>
          <w:tab w:val="left" w:leader="dot" w:pos="8931"/>
        </w:tabs>
        <w:spacing w:line="360" w:lineRule="auto"/>
        <w:ind w:left="0" w:firstLine="720"/>
        <w:rPr>
          <w:rFonts w:ascii="Times New Roman" w:hAnsi="Times New Roman" w:cs="Times New Roman"/>
          <w:bCs/>
          <w:sz w:val="24"/>
          <w:szCs w:val="24"/>
        </w:rPr>
      </w:pPr>
      <w:r w:rsidRPr="002D6EEC">
        <w:rPr>
          <w:rFonts w:ascii="Times New Roman" w:hAnsi="Times New Roman" w:cs="Times New Roman"/>
          <w:b/>
          <w:bCs/>
          <w:sz w:val="24"/>
          <w:szCs w:val="24"/>
        </w:rPr>
        <w:t>3.4 Apek kependudukan</w:t>
      </w:r>
      <w:r w:rsidR="002D6EEC">
        <w:rPr>
          <w:rFonts w:ascii="Times New Roman" w:hAnsi="Times New Roman" w:cs="Times New Roman"/>
          <w:bCs/>
          <w:sz w:val="24"/>
          <w:szCs w:val="24"/>
        </w:rPr>
        <w:tab/>
        <w:t>10</w:t>
      </w:r>
    </w:p>
    <w:p w:rsidR="00662A6E" w:rsidRDefault="00814749" w:rsidP="00995601">
      <w:pPr>
        <w:pStyle w:val="ListParagraph"/>
        <w:tabs>
          <w:tab w:val="left" w:leader="dot" w:pos="8931"/>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sidR="002D6EEC">
        <w:rPr>
          <w:rFonts w:ascii="Times New Roman" w:hAnsi="Times New Roman" w:cs="Times New Roman"/>
          <w:b/>
          <w:bCs/>
          <w:sz w:val="24"/>
          <w:szCs w:val="24"/>
        </w:rPr>
        <w:t>13</w:t>
      </w:r>
    </w:p>
    <w:p w:rsidR="00827698" w:rsidRDefault="00827698" w:rsidP="00DB17ED">
      <w:pPr>
        <w:spacing w:line="480" w:lineRule="auto"/>
        <w:rPr>
          <w:rFonts w:ascii="Times New Roman" w:hAnsi="Times New Roman" w:cs="Times New Roman"/>
          <w:b/>
          <w:sz w:val="24"/>
          <w:szCs w:val="24"/>
        </w:rPr>
        <w:sectPr w:rsidR="00827698" w:rsidSect="00827698">
          <w:pgSz w:w="12240" w:h="15840"/>
          <w:pgMar w:top="1440" w:right="1440" w:bottom="1440" w:left="1440" w:header="720" w:footer="720" w:gutter="0"/>
          <w:pgNumType w:fmt="lowerRoman" w:start="2"/>
          <w:cols w:space="720"/>
          <w:docGrid w:linePitch="360"/>
        </w:sectPr>
      </w:pPr>
    </w:p>
    <w:p w:rsidR="008F27A6" w:rsidRPr="002A76E4" w:rsidRDefault="008F27A6" w:rsidP="00DB17ED">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lastRenderedPageBreak/>
        <w:t>BAB I</w:t>
      </w:r>
    </w:p>
    <w:p w:rsidR="008F27A6" w:rsidRPr="002A76E4" w:rsidRDefault="008F27A6" w:rsidP="008F27A6">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t>PENDAHULUAN</w:t>
      </w:r>
    </w:p>
    <w:p w:rsidR="008F27A6" w:rsidRPr="002A76E4" w:rsidRDefault="008F27A6" w:rsidP="008F27A6">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Latar Belakang</w:t>
      </w:r>
    </w:p>
    <w:p w:rsidR="00133D5C" w:rsidRPr="002A76E4" w:rsidRDefault="008F27A6" w:rsidP="008F27A6">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Para pemakai data kependudukan, khususnya para perencana, pengambil kebijaksanaan, dan peneliti sangat membutuhkan data penduduk yang berkesinambungan dari tahun ke tahun.</w:t>
      </w:r>
      <w:proofErr w:type="gramEnd"/>
      <w:r w:rsidRPr="002A76E4">
        <w:rPr>
          <w:rFonts w:ascii="Times New Roman" w:hAnsi="Times New Roman" w:cs="Times New Roman"/>
          <w:sz w:val="24"/>
          <w:szCs w:val="24"/>
        </w:rPr>
        <w:t xml:space="preserve"> Padahal sumber data penduduk yang tersedia hanya secara periodik, yaitu Sensus Penduduk (SP) pada tahun-tahun yang berakhiran dengan angka 0 (nol) dan Survei Penduduk Antar Sensus (SUPAS) pada pertengahan dua sensus atau tahun-tahun yang berakhiran dengan angka 5 (lima). Sumber data kependudukan yang </w:t>
      </w:r>
      <w:proofErr w:type="gramStart"/>
      <w:r w:rsidRPr="002A76E4">
        <w:rPr>
          <w:rFonts w:ascii="Times New Roman" w:hAnsi="Times New Roman" w:cs="Times New Roman"/>
          <w:sz w:val="24"/>
          <w:szCs w:val="24"/>
        </w:rPr>
        <w:t>lain</w:t>
      </w:r>
      <w:proofErr w:type="gramEnd"/>
      <w:r w:rsidRPr="002A76E4">
        <w:rPr>
          <w:rFonts w:ascii="Times New Roman" w:hAnsi="Times New Roman" w:cs="Times New Roman"/>
          <w:sz w:val="24"/>
          <w:szCs w:val="24"/>
        </w:rPr>
        <w:t xml:space="preserve"> yaitu registrasi penduduk masih belum sempurna cakupan pencatatannya sehingga datanya belum dapat digunakan untuk perencanan pembangunan nasional. </w:t>
      </w:r>
      <w:proofErr w:type="gramStart"/>
      <w:r w:rsidRPr="002A76E4">
        <w:rPr>
          <w:rFonts w:ascii="Times New Roman" w:hAnsi="Times New Roman" w:cs="Times New Roman"/>
          <w:sz w:val="24"/>
          <w:szCs w:val="24"/>
        </w:rPr>
        <w:t>Seperti diketahui bahwa hampir semua rencana pembangunan perlu ditunjang dengan data jumlah penduduk, persebaran dan susunannya menurut umur penduduk yang relevan dengan rencana tersebut.</w:t>
      </w:r>
      <w:proofErr w:type="gramEnd"/>
      <w:r w:rsidRPr="002A76E4">
        <w:rPr>
          <w:rFonts w:ascii="Times New Roman" w:hAnsi="Times New Roman" w:cs="Times New Roman"/>
          <w:sz w:val="24"/>
          <w:szCs w:val="24"/>
        </w:rPr>
        <w:t xml:space="preserve"> Data yang diperukan tidak hanya menyangkut keadaan pada waktu rencana itu disusun, tetapi juga informasi masa lampau dan yang lebih penting lagi adalah informasi perkiraan pada waktu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datang. Data penduduk pada waktu yang lalu dan waktu kini sudah dapat diperoleh dari hasil-hasil survei dan sensus, sedangkan untuk memenuhi kebutuhan data penduduk pada masa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datang perlu dibuat proyeksi penduduk yaitu perkiraan jumlah penduduk dan komposisinya di masa mendatang. </w:t>
      </w:r>
      <w:proofErr w:type="gramStart"/>
      <w:r w:rsidRPr="002A76E4">
        <w:rPr>
          <w:rFonts w:ascii="Times New Roman" w:hAnsi="Times New Roman" w:cs="Times New Roman"/>
          <w:sz w:val="24"/>
          <w:szCs w:val="24"/>
        </w:rPr>
        <w:t>Proyeksi penduduk bukan merupakan ramalan jumlah penduduk tetapi suatu perhitungan ilmiah yang didasarkan pada asumsi dari komponen-komponen laju pertumbuhan penduduk, yaitu kelahiran, kematian dan perpindahan (migrasi).</w:t>
      </w:r>
      <w:proofErr w:type="gramEnd"/>
      <w:r w:rsidRPr="002A76E4">
        <w:rPr>
          <w:rFonts w:ascii="Times New Roman" w:hAnsi="Times New Roman" w:cs="Times New Roman"/>
          <w:sz w:val="24"/>
          <w:szCs w:val="24"/>
        </w:rPr>
        <w:t xml:space="preserve"> Ketiga komponen inilah yang menentukan besarnya jumlah penduduk dan struktur umur penduduk di masa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w:t>
      </w:r>
      <w:r w:rsidR="002A76E4" w:rsidRPr="002A76E4">
        <w:rPr>
          <w:rFonts w:ascii="Times New Roman" w:hAnsi="Times New Roman" w:cs="Times New Roman"/>
          <w:sz w:val="24"/>
          <w:szCs w:val="24"/>
        </w:rPr>
        <w:t>dating</w:t>
      </w:r>
    </w:p>
    <w:p w:rsidR="002A76E4" w:rsidRPr="002A76E4" w:rsidRDefault="002A76E4" w:rsidP="002A76E4">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lastRenderedPageBreak/>
        <w:t xml:space="preserve"> Rumusan Masalah </w:t>
      </w:r>
    </w:p>
    <w:p w:rsidR="002A76E4" w:rsidRPr="002A76E4" w:rsidRDefault="002A76E4" w:rsidP="002A76E4">
      <w:pPr>
        <w:spacing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 xml:space="preserve">Berdasarkan latar belakang masalah diatas maka yang menjadi pokok permasalahan dapat dirumuskan sebagai </w:t>
      </w:r>
      <w:proofErr w:type="gramStart"/>
      <w:r w:rsidRPr="002A76E4">
        <w:rPr>
          <w:rFonts w:ascii="Times New Roman" w:hAnsi="Times New Roman" w:cs="Times New Roman"/>
          <w:sz w:val="24"/>
          <w:szCs w:val="24"/>
        </w:rPr>
        <w:t>berikut :</w:t>
      </w:r>
      <w:proofErr w:type="gramEnd"/>
      <w:r w:rsidRPr="002A76E4">
        <w:rPr>
          <w:rFonts w:ascii="Times New Roman" w:hAnsi="Times New Roman" w:cs="Times New Roman"/>
          <w:sz w:val="24"/>
          <w:szCs w:val="24"/>
        </w:rPr>
        <w:t xml:space="preserve"> </w:t>
      </w:r>
    </w:p>
    <w:p w:rsidR="002A76E4" w:rsidRPr="002A76E4" w:rsidRDefault="002A76E4" w:rsidP="002A76E4">
      <w:pPr>
        <w:spacing w:line="480" w:lineRule="auto"/>
        <w:ind w:left="709" w:hanging="283"/>
        <w:jc w:val="both"/>
        <w:rPr>
          <w:rFonts w:ascii="Times New Roman" w:hAnsi="Times New Roman" w:cs="Times New Roman"/>
          <w:sz w:val="24"/>
          <w:szCs w:val="24"/>
        </w:rPr>
      </w:pPr>
      <w:r w:rsidRPr="002A76E4">
        <w:rPr>
          <w:rFonts w:ascii="Times New Roman" w:hAnsi="Times New Roman" w:cs="Times New Roman"/>
          <w:sz w:val="24"/>
          <w:szCs w:val="24"/>
        </w:rPr>
        <w:t xml:space="preserve">1. Bagaimana membangun sebuah sistem pengolahan data kependudukan yang cterkomputerisasi sehingga dapat menunjang efektifitas kerja pada Kantor Kelurahan Minomartani? </w:t>
      </w:r>
    </w:p>
    <w:p w:rsidR="002A76E4" w:rsidRPr="002A76E4" w:rsidRDefault="002A76E4" w:rsidP="002A76E4">
      <w:pPr>
        <w:tabs>
          <w:tab w:val="left" w:pos="284"/>
        </w:tabs>
        <w:spacing w:line="480" w:lineRule="auto"/>
        <w:ind w:left="709" w:hanging="277"/>
        <w:jc w:val="both"/>
        <w:rPr>
          <w:rFonts w:ascii="Times New Roman" w:hAnsi="Times New Roman" w:cs="Times New Roman"/>
          <w:sz w:val="24"/>
          <w:szCs w:val="24"/>
        </w:rPr>
      </w:pPr>
      <w:r w:rsidRPr="002A76E4">
        <w:rPr>
          <w:rFonts w:ascii="Times New Roman" w:hAnsi="Times New Roman" w:cs="Times New Roman"/>
          <w:sz w:val="24"/>
          <w:szCs w:val="24"/>
        </w:rPr>
        <w:t xml:space="preserve">2. Bagaimana merancang aplikasi pendataan penduduk dalam proses pembuatan Surat Kelahiran,   Surat </w:t>
      </w:r>
      <w:proofErr w:type="gramStart"/>
      <w:r w:rsidRPr="002A76E4">
        <w:rPr>
          <w:rFonts w:ascii="Times New Roman" w:hAnsi="Times New Roman" w:cs="Times New Roman"/>
          <w:sz w:val="24"/>
          <w:szCs w:val="24"/>
        </w:rPr>
        <w:t>Kematian ,</w:t>
      </w:r>
      <w:proofErr w:type="gramEnd"/>
      <w:r w:rsidRPr="002A76E4">
        <w:rPr>
          <w:rFonts w:ascii="Times New Roman" w:hAnsi="Times New Roman" w:cs="Times New Roman"/>
          <w:sz w:val="24"/>
          <w:szCs w:val="24"/>
        </w:rPr>
        <w:t xml:space="preserve"> Surat Pendataan Penduduk, Surat Pindah, dan Kartu Keluarga (KK) yang dapat menyajikan sebuah aplikasi yang berkualitas bagi Kantor Kelurahan Minomartani? </w:t>
      </w:r>
    </w:p>
    <w:p w:rsidR="002A76E4" w:rsidRPr="002A76E4" w:rsidRDefault="002A76E4" w:rsidP="002A76E4">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 xml:space="preserve"> Batasan Masalah </w:t>
      </w:r>
    </w:p>
    <w:p w:rsidR="002A76E4" w:rsidRPr="002A76E4" w:rsidRDefault="002A76E4" w:rsidP="002A76E4">
      <w:pPr>
        <w:spacing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 xml:space="preserve">Mengingat luasnya permasalahan dan terbatasnya waktu serta data yang dapat dikumpulkan penulis, maka penulis membatasi permasalahan </w:t>
      </w:r>
      <w:proofErr w:type="gramStart"/>
      <w:r w:rsidRPr="002A76E4">
        <w:rPr>
          <w:rFonts w:ascii="Times New Roman" w:hAnsi="Times New Roman" w:cs="Times New Roman"/>
          <w:sz w:val="24"/>
          <w:szCs w:val="24"/>
        </w:rPr>
        <w:t>pada :</w:t>
      </w:r>
      <w:proofErr w:type="gramEnd"/>
      <w:r w:rsidRPr="002A76E4">
        <w:rPr>
          <w:rFonts w:ascii="Times New Roman" w:hAnsi="Times New Roman" w:cs="Times New Roman"/>
          <w:sz w:val="24"/>
          <w:szCs w:val="24"/>
        </w:rPr>
        <w:t xml:space="preserve"> </w:t>
      </w:r>
    </w:p>
    <w:p w:rsidR="002A76E4" w:rsidRPr="002A76E4" w:rsidRDefault="002A76E4" w:rsidP="002A76E4">
      <w:pPr>
        <w:spacing w:line="480" w:lineRule="auto"/>
        <w:ind w:left="720" w:hanging="294"/>
        <w:jc w:val="both"/>
        <w:rPr>
          <w:rFonts w:ascii="Times New Roman" w:hAnsi="Times New Roman" w:cs="Times New Roman"/>
          <w:sz w:val="24"/>
          <w:szCs w:val="24"/>
        </w:rPr>
      </w:pPr>
      <w:r w:rsidRPr="002A76E4">
        <w:rPr>
          <w:rFonts w:ascii="Times New Roman" w:hAnsi="Times New Roman" w:cs="Times New Roman"/>
          <w:sz w:val="24"/>
          <w:szCs w:val="24"/>
        </w:rPr>
        <w:t xml:space="preserve">1. Pendataan penduduk dalam proses pembuatan Surat Kelahiran, Surat </w:t>
      </w:r>
      <w:proofErr w:type="gramStart"/>
      <w:r w:rsidRPr="002A76E4">
        <w:rPr>
          <w:rFonts w:ascii="Times New Roman" w:hAnsi="Times New Roman" w:cs="Times New Roman"/>
          <w:sz w:val="24"/>
          <w:szCs w:val="24"/>
        </w:rPr>
        <w:t>Kematian ,</w:t>
      </w:r>
      <w:proofErr w:type="gramEnd"/>
      <w:r w:rsidRPr="002A76E4">
        <w:rPr>
          <w:rFonts w:ascii="Times New Roman" w:hAnsi="Times New Roman" w:cs="Times New Roman"/>
          <w:sz w:val="24"/>
          <w:szCs w:val="24"/>
        </w:rPr>
        <w:t xml:space="preserve"> Surat Pendataan Penduduk, Surat Pindah, dan Kartu Keluarga (KK) sehingga menjadi lebih optimal dan terkontrol dalam pelaksanaannya. </w:t>
      </w:r>
    </w:p>
    <w:p w:rsidR="002A76E4" w:rsidRPr="002A76E4" w:rsidRDefault="002A76E4" w:rsidP="002A76E4">
      <w:pPr>
        <w:spacing w:line="480" w:lineRule="auto"/>
        <w:ind w:left="720" w:hanging="294"/>
        <w:jc w:val="both"/>
        <w:rPr>
          <w:rFonts w:ascii="Times New Roman" w:hAnsi="Times New Roman" w:cs="Times New Roman"/>
          <w:sz w:val="24"/>
          <w:szCs w:val="24"/>
        </w:rPr>
      </w:pPr>
      <w:r w:rsidRPr="002A76E4">
        <w:rPr>
          <w:rFonts w:ascii="Times New Roman" w:hAnsi="Times New Roman" w:cs="Times New Roman"/>
          <w:sz w:val="24"/>
          <w:szCs w:val="24"/>
        </w:rPr>
        <w:t>2. Aplikasi ini dirancang dan dibuat dengan menggunakan bahasa pemrograman HTML (HyperText Markup Language), PHP (HyperText Preprocessor), MYSQL sebagai database, dan Apache untuk web server, serta didukung dengan software yang lain seperti : Macromedia Dreamweaver 8, Adobe Photoshop CS3 dan Mozilla Firefox.</w:t>
      </w:r>
    </w:p>
    <w:p w:rsidR="002A76E4" w:rsidRPr="002A76E4" w:rsidRDefault="002A76E4" w:rsidP="002A76E4">
      <w:pPr>
        <w:spacing w:line="480" w:lineRule="auto"/>
        <w:jc w:val="both"/>
        <w:rPr>
          <w:rFonts w:ascii="Times New Roman" w:hAnsi="Times New Roman" w:cs="Times New Roman"/>
          <w:sz w:val="24"/>
          <w:szCs w:val="24"/>
        </w:rPr>
      </w:pPr>
    </w:p>
    <w:p w:rsidR="00CB6242" w:rsidRPr="002A76E4" w:rsidRDefault="005050A6" w:rsidP="005050A6">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lastRenderedPageBreak/>
        <w:t xml:space="preserve"> </w:t>
      </w:r>
      <w:r w:rsidR="00CB6242" w:rsidRPr="002A76E4">
        <w:rPr>
          <w:rFonts w:ascii="Times New Roman" w:hAnsi="Times New Roman" w:cs="Times New Roman"/>
          <w:b/>
          <w:sz w:val="24"/>
          <w:szCs w:val="24"/>
        </w:rPr>
        <w:t>Alasan</w:t>
      </w:r>
    </w:p>
    <w:p w:rsidR="008F3A67" w:rsidRPr="002A76E4" w:rsidRDefault="005050A6" w:rsidP="00CB6242">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 xml:space="preserve">Alasan saya mengangkat judul perancangan database penduduk karena untuk melangkapi data data masyarakat yang semakin hari seakin bertambah </w:t>
      </w:r>
      <w:r w:rsidR="008F3A67" w:rsidRPr="002A76E4">
        <w:rPr>
          <w:rFonts w:ascii="Times New Roman" w:hAnsi="Times New Roman" w:cs="Times New Roman"/>
          <w:sz w:val="24"/>
          <w:szCs w:val="24"/>
        </w:rPr>
        <w:t>untuk melengkapi data kependudukan masyarakat.</w:t>
      </w:r>
      <w:proofErr w:type="gramEnd"/>
      <w:r w:rsidR="008F3A67" w:rsidRPr="002A76E4">
        <w:rPr>
          <w:rFonts w:ascii="Times New Roman" w:hAnsi="Times New Roman" w:cs="Times New Roman"/>
          <w:sz w:val="24"/>
          <w:szCs w:val="24"/>
        </w:rPr>
        <w:t xml:space="preserve"> </w:t>
      </w:r>
      <w:proofErr w:type="gramStart"/>
      <w:r w:rsidR="008F3A67" w:rsidRPr="002A76E4">
        <w:rPr>
          <w:rFonts w:ascii="Times New Roman" w:hAnsi="Times New Roman" w:cs="Times New Roman"/>
          <w:sz w:val="24"/>
          <w:szCs w:val="24"/>
        </w:rPr>
        <w:t>dan</w:t>
      </w:r>
      <w:proofErr w:type="gramEnd"/>
      <w:r w:rsidR="008F3A67" w:rsidRPr="002A76E4">
        <w:rPr>
          <w:rFonts w:ascii="Times New Roman" w:hAnsi="Times New Roman" w:cs="Times New Roman"/>
          <w:sz w:val="24"/>
          <w:szCs w:val="24"/>
        </w:rPr>
        <w:t xml:space="preserve"> untuk memenuhi tugas dari matakuliah </w:t>
      </w:r>
    </w:p>
    <w:p w:rsidR="008F3A67" w:rsidRPr="002A76E4" w:rsidRDefault="008F3A67" w:rsidP="008F3A67">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SISTEM BASIS DATA.</w:t>
      </w:r>
      <w:proofErr w:type="gramEnd"/>
    </w:p>
    <w:p w:rsidR="005050A6" w:rsidRPr="002A76E4" w:rsidRDefault="005050A6"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0526F1">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lastRenderedPageBreak/>
        <w:t>BAB 2</w:t>
      </w:r>
    </w:p>
    <w:p w:rsidR="000526F1" w:rsidRPr="002A76E4" w:rsidRDefault="000526F1" w:rsidP="000526F1">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t>Landa</w:t>
      </w:r>
      <w:r w:rsidR="00FF0947" w:rsidRPr="002A76E4">
        <w:rPr>
          <w:rFonts w:ascii="Times New Roman" w:hAnsi="Times New Roman" w:cs="Times New Roman"/>
          <w:b/>
          <w:sz w:val="24"/>
          <w:szCs w:val="24"/>
        </w:rPr>
        <w:t>s</w:t>
      </w:r>
      <w:r w:rsidRPr="002A76E4">
        <w:rPr>
          <w:rFonts w:ascii="Times New Roman" w:hAnsi="Times New Roman" w:cs="Times New Roman"/>
          <w:b/>
          <w:sz w:val="24"/>
          <w:szCs w:val="24"/>
        </w:rPr>
        <w:t>an Teori</w:t>
      </w:r>
    </w:p>
    <w:p w:rsidR="000526F1" w:rsidRPr="002A76E4" w:rsidRDefault="000526F1"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2.1 Pengertian Sistem</w:t>
      </w:r>
    </w:p>
    <w:p w:rsidR="000526F1" w:rsidRPr="002A76E4" w:rsidRDefault="000526F1" w:rsidP="000526F1">
      <w:pPr>
        <w:spacing w:line="480" w:lineRule="auto"/>
        <w:ind w:left="426" w:firstLine="436"/>
        <w:jc w:val="both"/>
        <w:rPr>
          <w:rFonts w:ascii="Times New Roman" w:hAnsi="Times New Roman" w:cs="Times New Roman"/>
          <w:sz w:val="24"/>
          <w:szCs w:val="24"/>
        </w:rPr>
      </w:pPr>
      <w:r w:rsidRPr="002A76E4">
        <w:rPr>
          <w:rFonts w:ascii="Times New Roman" w:hAnsi="Times New Roman" w:cs="Times New Roman"/>
          <w:sz w:val="24"/>
          <w:szCs w:val="24"/>
        </w:rPr>
        <w:t xml:space="preserve"> Sistem mempunyai beberapa definisi, tetapi dari beberapa definisi itu mempunyai makna yang hampir </w:t>
      </w:r>
      <w:proofErr w:type="gramStart"/>
      <w:r w:rsidRPr="002A76E4">
        <w:rPr>
          <w:rFonts w:ascii="Times New Roman" w:hAnsi="Times New Roman" w:cs="Times New Roman"/>
          <w:sz w:val="24"/>
          <w:szCs w:val="24"/>
        </w:rPr>
        <w:t>sama</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Sistem dapat diartikan sebagai sekumpulan elemen yang saling berkaitan untuk mencapai tujuan bersama.</w:t>
      </w:r>
      <w:proofErr w:type="gramEnd"/>
      <w:r w:rsidRPr="002A76E4">
        <w:rPr>
          <w:rFonts w:ascii="Times New Roman" w:hAnsi="Times New Roman" w:cs="Times New Roman"/>
          <w:sz w:val="24"/>
          <w:szCs w:val="24"/>
        </w:rPr>
        <w:t xml:space="preserve"> Definisi sistem menurut para pakar antara lain sebagai </w:t>
      </w:r>
      <w:proofErr w:type="gramStart"/>
      <w:r w:rsidRPr="002A76E4">
        <w:rPr>
          <w:rFonts w:ascii="Times New Roman" w:hAnsi="Times New Roman" w:cs="Times New Roman"/>
          <w:sz w:val="24"/>
          <w:szCs w:val="24"/>
        </w:rPr>
        <w:t>berikut :</w:t>
      </w:r>
      <w:proofErr w:type="gramEnd"/>
      <w:r w:rsidRPr="002A76E4">
        <w:rPr>
          <w:rFonts w:ascii="Times New Roman" w:hAnsi="Times New Roman" w:cs="Times New Roman"/>
          <w:sz w:val="24"/>
          <w:szCs w:val="24"/>
        </w:rPr>
        <w:t xml:space="preserve"> 1. Menurut Murdick dan Ross (1993) : Sistem sebagai seperangkat elemen yang digabungkan satu denngan yang lainnya untuk suatu tujuan bersama. </w:t>
      </w:r>
    </w:p>
    <w:p w:rsidR="000526F1" w:rsidRPr="002A76E4" w:rsidRDefault="000526F1" w:rsidP="000526F1">
      <w:pPr>
        <w:spacing w:line="480" w:lineRule="auto"/>
        <w:ind w:left="1418" w:hanging="709"/>
        <w:jc w:val="both"/>
        <w:rPr>
          <w:rFonts w:ascii="Times New Roman" w:hAnsi="Times New Roman" w:cs="Times New Roman"/>
          <w:sz w:val="24"/>
          <w:szCs w:val="24"/>
        </w:rPr>
      </w:pPr>
      <w:r w:rsidRPr="002A76E4">
        <w:rPr>
          <w:rFonts w:ascii="Times New Roman" w:hAnsi="Times New Roman" w:cs="Times New Roman"/>
          <w:sz w:val="24"/>
          <w:szCs w:val="24"/>
        </w:rPr>
        <w:t xml:space="preserve">2. </w:t>
      </w:r>
      <w:r w:rsidRPr="002A76E4">
        <w:rPr>
          <w:rFonts w:ascii="Times New Roman" w:hAnsi="Times New Roman" w:cs="Times New Roman"/>
          <w:sz w:val="24"/>
          <w:szCs w:val="24"/>
        </w:rPr>
        <w:tab/>
        <w:t>Menurut Scott (1996</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Sistem terdiri dari unsur – unsur seperti masukan (input),pengolahan (processing), serta keluaran (output) </w:t>
      </w:r>
    </w:p>
    <w:p w:rsidR="000526F1" w:rsidRPr="002A76E4" w:rsidRDefault="000526F1" w:rsidP="000526F1">
      <w:pPr>
        <w:spacing w:line="480" w:lineRule="auto"/>
        <w:ind w:left="1418" w:hanging="709"/>
        <w:jc w:val="both"/>
        <w:rPr>
          <w:rFonts w:ascii="Times New Roman" w:hAnsi="Times New Roman" w:cs="Times New Roman"/>
          <w:sz w:val="24"/>
          <w:szCs w:val="24"/>
        </w:rPr>
      </w:pPr>
      <w:r w:rsidRPr="002A76E4">
        <w:rPr>
          <w:rFonts w:ascii="Times New Roman" w:hAnsi="Times New Roman" w:cs="Times New Roman"/>
          <w:sz w:val="24"/>
          <w:szCs w:val="24"/>
        </w:rPr>
        <w:t xml:space="preserve">3. </w:t>
      </w:r>
      <w:r w:rsidRPr="002A76E4">
        <w:rPr>
          <w:rFonts w:ascii="Times New Roman" w:hAnsi="Times New Roman" w:cs="Times New Roman"/>
          <w:sz w:val="24"/>
          <w:szCs w:val="24"/>
        </w:rPr>
        <w:tab/>
        <w:t>Menurut Mc. Leod (1995</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Sekelompok elemen-elemen yang terintegrasi dengan maksud yang sama untuk mencapai suatu tujuan. </w:t>
      </w:r>
    </w:p>
    <w:p w:rsidR="00CB6242" w:rsidRPr="002A76E4" w:rsidRDefault="000526F1" w:rsidP="000526F1">
      <w:pPr>
        <w:spacing w:line="480" w:lineRule="auto"/>
        <w:ind w:left="1418" w:hanging="698"/>
        <w:jc w:val="both"/>
        <w:rPr>
          <w:rFonts w:ascii="Times New Roman" w:hAnsi="Times New Roman" w:cs="Times New Roman"/>
          <w:sz w:val="24"/>
          <w:szCs w:val="24"/>
        </w:rPr>
      </w:pPr>
      <w:r w:rsidRPr="002A76E4">
        <w:rPr>
          <w:rFonts w:ascii="Times New Roman" w:hAnsi="Times New Roman" w:cs="Times New Roman"/>
          <w:sz w:val="24"/>
          <w:szCs w:val="24"/>
        </w:rPr>
        <w:t xml:space="preserve">4. </w:t>
      </w:r>
      <w:r w:rsidRPr="002A76E4">
        <w:rPr>
          <w:rFonts w:ascii="Times New Roman" w:hAnsi="Times New Roman" w:cs="Times New Roman"/>
          <w:sz w:val="24"/>
          <w:szCs w:val="24"/>
        </w:rPr>
        <w:tab/>
        <w:t>Menurut Abdul Kadir (2003</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Sistem sebagai sekumpulan elemen yang saling terkait dan terpadu yang dimaksudkan untuk mencapai suatu tujuan.</w:t>
      </w:r>
    </w:p>
    <w:p w:rsidR="00CB6242" w:rsidRPr="002A76E4" w:rsidRDefault="00CB6242" w:rsidP="00CB6242">
      <w:pPr>
        <w:spacing w:after="0" w:line="480" w:lineRule="auto"/>
        <w:rPr>
          <w:rFonts w:ascii="Times New Roman" w:hAnsi="Times New Roman" w:cs="Times New Roman"/>
          <w:b/>
          <w:sz w:val="24"/>
          <w:szCs w:val="24"/>
        </w:rPr>
      </w:pPr>
      <w:r w:rsidRPr="002A76E4">
        <w:rPr>
          <w:rFonts w:ascii="Times New Roman" w:hAnsi="Times New Roman" w:cs="Times New Roman"/>
          <w:b/>
          <w:sz w:val="24"/>
          <w:szCs w:val="24"/>
        </w:rPr>
        <w:t>2.2</w:t>
      </w:r>
      <w:r w:rsidRPr="002A76E4">
        <w:rPr>
          <w:rFonts w:ascii="Times New Roman" w:hAnsi="Times New Roman" w:cs="Times New Roman"/>
          <w:b/>
          <w:iCs/>
          <w:sz w:val="24"/>
          <w:szCs w:val="24"/>
        </w:rPr>
        <w:t>Entity Relantionship Diagram</w:t>
      </w:r>
      <w:r w:rsidRPr="002A76E4">
        <w:rPr>
          <w:rFonts w:ascii="Times New Roman" w:hAnsi="Times New Roman" w:cs="Times New Roman"/>
          <w:b/>
          <w:sz w:val="24"/>
          <w:szCs w:val="24"/>
        </w:rPr>
        <w:t xml:space="preserve"> (ERD)</w:t>
      </w:r>
    </w:p>
    <w:p w:rsidR="00CB6242" w:rsidRPr="002A76E4" w:rsidRDefault="00CB6242" w:rsidP="00CB6242">
      <w:pPr>
        <w:pStyle w:val="ListParagraph"/>
        <w:spacing w:after="0" w:line="240" w:lineRule="auto"/>
        <w:ind w:left="567"/>
        <w:rPr>
          <w:rFonts w:ascii="Times New Roman" w:hAnsi="Times New Roman" w:cs="Times New Roman"/>
          <w:bCs/>
          <w:sz w:val="24"/>
          <w:szCs w:val="24"/>
        </w:rPr>
      </w:pPr>
    </w:p>
    <w:p w:rsidR="00CB6242" w:rsidRPr="002A76E4" w:rsidRDefault="00CB6242" w:rsidP="00CB6242">
      <w:pPr>
        <w:pStyle w:val="ListParagraph"/>
        <w:spacing w:after="0" w:line="480" w:lineRule="auto"/>
        <w:ind w:left="567" w:firstLine="567"/>
        <w:jc w:val="both"/>
        <w:rPr>
          <w:rFonts w:ascii="Times New Roman" w:hAnsi="Times New Roman" w:cs="Times New Roman"/>
          <w:bCs/>
          <w:sz w:val="24"/>
          <w:szCs w:val="24"/>
        </w:rPr>
      </w:pPr>
      <w:r w:rsidRPr="002A76E4">
        <w:rPr>
          <w:rFonts w:ascii="Times New Roman" w:hAnsi="Times New Roman" w:cs="Times New Roman"/>
          <w:bCs/>
          <w:sz w:val="24"/>
          <w:szCs w:val="24"/>
        </w:rPr>
        <w:t xml:space="preserve">Menurut marlinda (2004:28) dalam </w:t>
      </w:r>
      <w:r w:rsidRPr="002A76E4">
        <w:rPr>
          <w:rFonts w:ascii="Times New Roman" w:hAnsi="Times New Roman" w:cs="Times New Roman"/>
          <w:bCs/>
          <w:sz w:val="24"/>
          <w:szCs w:val="24"/>
        </w:rPr>
        <w:fldChar w:fldCharType="begin" w:fldLock="1"/>
      </w:r>
      <w:r w:rsidRPr="002A76E4">
        <w:rPr>
          <w:rFonts w:ascii="Times New Roman" w:hAnsi="Times New Roman" w:cs="Times New Roman"/>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Pr="002A76E4">
        <w:rPr>
          <w:rFonts w:ascii="Times New Roman" w:hAnsi="Times New Roman" w:cs="Times New Roman"/>
          <w:bCs/>
          <w:sz w:val="24"/>
          <w:szCs w:val="24"/>
        </w:rPr>
        <w:fldChar w:fldCharType="separate"/>
      </w:r>
      <w:r w:rsidRPr="002A76E4">
        <w:rPr>
          <w:rFonts w:ascii="Times New Roman" w:hAnsi="Times New Roman" w:cs="Times New Roman"/>
          <w:bCs/>
          <w:noProof/>
          <w:sz w:val="24"/>
          <w:szCs w:val="24"/>
        </w:rPr>
        <w:t>Tabrani (2014)</w:t>
      </w:r>
      <w:r w:rsidRPr="002A76E4">
        <w:rPr>
          <w:rFonts w:ascii="Times New Roman" w:hAnsi="Times New Roman" w:cs="Times New Roman"/>
          <w:bCs/>
          <w:sz w:val="24"/>
          <w:szCs w:val="24"/>
        </w:rPr>
        <w:fldChar w:fldCharType="end"/>
      </w:r>
      <w:r w:rsidRPr="002A76E4">
        <w:rPr>
          <w:rFonts w:ascii="Times New Roman" w:hAnsi="Times New Roman" w:cs="Times New Roman"/>
          <w:bCs/>
          <w:sz w:val="24"/>
          <w:szCs w:val="24"/>
        </w:rPr>
        <w:t xml:space="preserve"> Model Entity Relationalship merupakan suatu model untuk menjelaskan hubungan antar data dalam basis data berdasarkan suatu persepsi bahwa realworld terdiri dari object-object dasar yang mempunyai hubungan atau relasi antar object-object tersebut. </w:t>
      </w:r>
    </w:p>
    <w:p w:rsidR="00CB6242" w:rsidRPr="002A76E4" w:rsidRDefault="00CB6242" w:rsidP="002B0764">
      <w:pPr>
        <w:pStyle w:val="ListParagraph"/>
        <w:spacing w:after="0" w:line="480" w:lineRule="auto"/>
        <w:ind w:left="567"/>
        <w:jc w:val="both"/>
        <w:rPr>
          <w:rFonts w:ascii="Times New Roman" w:hAnsi="Times New Roman" w:cs="Times New Roman"/>
          <w:bCs/>
          <w:sz w:val="24"/>
          <w:szCs w:val="24"/>
        </w:rPr>
      </w:pPr>
      <w:proofErr w:type="gramStart"/>
      <w:r w:rsidRPr="002A76E4">
        <w:rPr>
          <w:rFonts w:ascii="Times New Roman" w:hAnsi="Times New Roman" w:cs="Times New Roman"/>
          <w:bCs/>
          <w:sz w:val="24"/>
          <w:szCs w:val="24"/>
        </w:rPr>
        <w:lastRenderedPageBreak/>
        <w:t>Adapun tujuan dari entity relationship ini adalah menunjukan objek data dan hubungan yang ada pada objek tersebut.</w:t>
      </w:r>
      <w:proofErr w:type="gramEnd"/>
      <w:r w:rsidRPr="002A76E4">
        <w:rPr>
          <w:rFonts w:ascii="Times New Roman" w:hAnsi="Times New Roman" w:cs="Times New Roman"/>
          <w:bCs/>
          <w:sz w:val="24"/>
          <w:szCs w:val="24"/>
        </w:rPr>
        <w:t xml:space="preserve"> </w:t>
      </w:r>
      <w:proofErr w:type="gramStart"/>
      <w:r w:rsidRPr="002A76E4">
        <w:rPr>
          <w:rFonts w:ascii="Times New Roman" w:hAnsi="Times New Roman" w:cs="Times New Roman"/>
          <w:bCs/>
          <w:sz w:val="24"/>
          <w:szCs w:val="24"/>
        </w:rPr>
        <w:t>Selain itu model ERD merupakan salah satu alat untuk perancangan dalam basis data.</w:t>
      </w:r>
      <w:proofErr w:type="gramEnd"/>
    </w:p>
    <w:p w:rsidR="002D6EEC" w:rsidRDefault="00CB6242" w:rsidP="000526F1">
      <w:pPr>
        <w:spacing w:line="480" w:lineRule="auto"/>
        <w:jc w:val="both"/>
        <w:rPr>
          <w:rFonts w:ascii="Times New Roman" w:hAnsi="Times New Roman" w:cs="Times New Roman"/>
          <w:sz w:val="24"/>
          <w:szCs w:val="24"/>
        </w:rPr>
      </w:pPr>
      <w:r w:rsidRPr="002A76E4">
        <w:rPr>
          <w:rFonts w:ascii="Times New Roman" w:hAnsi="Times New Roman" w:cs="Times New Roman"/>
          <w:sz w:val="24"/>
          <w:szCs w:val="24"/>
        </w:rPr>
        <w:t xml:space="preserve"> </w:t>
      </w:r>
    </w:p>
    <w:p w:rsidR="000526F1" w:rsidRPr="002D6EEC" w:rsidRDefault="00CB6242" w:rsidP="000526F1">
      <w:pPr>
        <w:spacing w:line="480" w:lineRule="auto"/>
        <w:jc w:val="both"/>
        <w:rPr>
          <w:rFonts w:ascii="Times New Roman" w:hAnsi="Times New Roman" w:cs="Times New Roman"/>
          <w:sz w:val="24"/>
          <w:szCs w:val="24"/>
        </w:rPr>
      </w:pPr>
      <w:r w:rsidRPr="002A76E4">
        <w:rPr>
          <w:rFonts w:ascii="Times New Roman" w:hAnsi="Times New Roman" w:cs="Times New Roman"/>
          <w:b/>
          <w:sz w:val="24"/>
          <w:szCs w:val="24"/>
        </w:rPr>
        <w:t>2.3</w:t>
      </w:r>
      <w:r w:rsidR="000526F1" w:rsidRPr="002A76E4">
        <w:rPr>
          <w:rFonts w:ascii="Times New Roman" w:hAnsi="Times New Roman" w:cs="Times New Roman"/>
          <w:b/>
          <w:sz w:val="24"/>
          <w:szCs w:val="24"/>
        </w:rPr>
        <w:t xml:space="preserve"> Pengertian Informasi </w:t>
      </w:r>
    </w:p>
    <w:p w:rsidR="000526F1" w:rsidRPr="002A76E4" w:rsidRDefault="000526F1" w:rsidP="000526F1">
      <w:pPr>
        <w:spacing w:line="480" w:lineRule="auto"/>
        <w:ind w:left="426" w:firstLine="294"/>
        <w:jc w:val="both"/>
        <w:rPr>
          <w:rFonts w:ascii="Times New Roman" w:hAnsi="Times New Roman" w:cs="Times New Roman"/>
          <w:sz w:val="24"/>
          <w:szCs w:val="24"/>
        </w:rPr>
      </w:pPr>
      <w:proofErr w:type="gramStart"/>
      <w:r w:rsidRPr="002A76E4">
        <w:rPr>
          <w:rFonts w:ascii="Times New Roman" w:hAnsi="Times New Roman" w:cs="Times New Roman"/>
          <w:sz w:val="24"/>
          <w:szCs w:val="24"/>
        </w:rPr>
        <w:t>Data merupakan nilai, keadaan, atau sifat yang berdiri sendiri.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Data adalah bahan dasar dari sebuah informasi.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Sementara pengertian informasi adalah data yang telah menjadi sebuah bentuk yang berguna bagi pemakainya untuk mengambil keputusan.</w:t>
      </w:r>
      <w:proofErr w:type="gramEnd"/>
      <w:r w:rsidRPr="002A76E4">
        <w:rPr>
          <w:rFonts w:ascii="Times New Roman" w:hAnsi="Times New Roman" w:cs="Times New Roman"/>
          <w:sz w:val="24"/>
          <w:szCs w:val="24"/>
        </w:rPr>
        <w:t xml:space="preserve"> Definisi informasi menurut pakar antara </w:t>
      </w:r>
      <w:proofErr w:type="gramStart"/>
      <w:r w:rsidRPr="002A76E4">
        <w:rPr>
          <w:rFonts w:ascii="Times New Roman" w:hAnsi="Times New Roman" w:cs="Times New Roman"/>
          <w:sz w:val="24"/>
          <w:szCs w:val="24"/>
        </w:rPr>
        <w:t>lain :</w:t>
      </w:r>
      <w:proofErr w:type="gramEnd"/>
      <w:r w:rsidRPr="002A76E4">
        <w:rPr>
          <w:rFonts w:ascii="Times New Roman" w:hAnsi="Times New Roman" w:cs="Times New Roman"/>
          <w:sz w:val="24"/>
          <w:szCs w:val="24"/>
        </w:rPr>
        <w:t xml:space="preserve"> </w:t>
      </w:r>
    </w:p>
    <w:p w:rsidR="000526F1" w:rsidRPr="002A76E4" w:rsidRDefault="000526F1" w:rsidP="000526F1">
      <w:pPr>
        <w:spacing w:line="480" w:lineRule="auto"/>
        <w:ind w:left="993" w:hanging="284"/>
        <w:jc w:val="both"/>
        <w:rPr>
          <w:rFonts w:ascii="Times New Roman" w:hAnsi="Times New Roman" w:cs="Times New Roman"/>
          <w:sz w:val="24"/>
          <w:szCs w:val="24"/>
        </w:rPr>
      </w:pPr>
      <w:r w:rsidRPr="002A76E4">
        <w:rPr>
          <w:rFonts w:ascii="Times New Roman" w:hAnsi="Times New Roman" w:cs="Times New Roman"/>
          <w:sz w:val="24"/>
          <w:szCs w:val="24"/>
        </w:rPr>
        <w:t>1. Menurut Mc. Leod (1995</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Informasi adalah data yang telah diproses, atau data yang memiliki arti. </w:t>
      </w:r>
    </w:p>
    <w:p w:rsidR="000526F1" w:rsidRPr="002A76E4" w:rsidRDefault="000526F1" w:rsidP="000526F1">
      <w:pPr>
        <w:spacing w:line="480" w:lineRule="auto"/>
        <w:ind w:left="993" w:hanging="284"/>
        <w:jc w:val="both"/>
        <w:rPr>
          <w:rFonts w:ascii="Times New Roman" w:hAnsi="Times New Roman" w:cs="Times New Roman"/>
          <w:sz w:val="24"/>
          <w:szCs w:val="24"/>
        </w:rPr>
      </w:pPr>
      <w:r w:rsidRPr="002A76E4">
        <w:rPr>
          <w:rFonts w:ascii="Times New Roman" w:hAnsi="Times New Roman" w:cs="Times New Roman"/>
          <w:sz w:val="24"/>
          <w:szCs w:val="24"/>
        </w:rPr>
        <w:t>2. Menurut Abdul Kadir (2003</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Informasi adalah data yang telah diolah menjadi sebuah bentuk yang berarti bagi penerimanya dan bermanfaat dalam pengambilan keputusan saat ini atau saat mendatang. </w:t>
      </w:r>
    </w:p>
    <w:p w:rsidR="000526F1" w:rsidRPr="002A76E4" w:rsidRDefault="00CB6242"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 xml:space="preserve">2.4 </w:t>
      </w:r>
      <w:r w:rsidR="000526F1" w:rsidRPr="002A76E4">
        <w:rPr>
          <w:rFonts w:ascii="Times New Roman" w:hAnsi="Times New Roman" w:cs="Times New Roman"/>
          <w:b/>
          <w:sz w:val="24"/>
          <w:szCs w:val="24"/>
        </w:rPr>
        <w:t>Pengertian Sistem Informasi</w:t>
      </w:r>
    </w:p>
    <w:p w:rsidR="000526F1" w:rsidRPr="002A76E4" w:rsidRDefault="000526F1" w:rsidP="000526F1">
      <w:pPr>
        <w:spacing w:line="480" w:lineRule="auto"/>
        <w:ind w:left="426" w:firstLine="720"/>
        <w:jc w:val="both"/>
        <w:rPr>
          <w:rFonts w:ascii="Times New Roman" w:hAnsi="Times New Roman" w:cs="Times New Roman"/>
          <w:sz w:val="24"/>
          <w:szCs w:val="24"/>
        </w:rPr>
      </w:pPr>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Sistem informasi adalah suatu sistem didalam suatu organisasi yang mempertemukan kebutuhan pengolahan transaksi harian yang mendukung fungsi operasi organisasi yang bersifat manajerial dengan kegiatan strategi dari suatu organisasi untuk dapat menyediakan kepada pihak luar tertentu dengan laporan-laporan yang diperlukan.</w:t>
      </w:r>
      <w:proofErr w:type="gramEnd"/>
      <w:r w:rsidRPr="002A76E4">
        <w:rPr>
          <w:rFonts w:ascii="Times New Roman" w:hAnsi="Times New Roman" w:cs="Times New Roman"/>
          <w:sz w:val="24"/>
          <w:szCs w:val="24"/>
        </w:rPr>
        <w:t xml:space="preserve"> Sedangkan menurut Mc. </w:t>
      </w:r>
      <w:proofErr w:type="gramStart"/>
      <w:r w:rsidRPr="002A76E4">
        <w:rPr>
          <w:rFonts w:ascii="Times New Roman" w:hAnsi="Times New Roman" w:cs="Times New Roman"/>
          <w:sz w:val="24"/>
          <w:szCs w:val="24"/>
        </w:rPr>
        <w:t>Leod :</w:t>
      </w:r>
      <w:proofErr w:type="gramEnd"/>
      <w:r w:rsidRPr="002A76E4">
        <w:rPr>
          <w:rFonts w:ascii="Times New Roman" w:hAnsi="Times New Roman" w:cs="Times New Roman"/>
          <w:sz w:val="24"/>
          <w:szCs w:val="24"/>
        </w:rPr>
        <w:t xml:space="preserve"> “Sistem informasi merupakan sistem yang mempunyai </w:t>
      </w:r>
      <w:r w:rsidRPr="002A76E4">
        <w:rPr>
          <w:rFonts w:ascii="Times New Roman" w:hAnsi="Times New Roman" w:cs="Times New Roman"/>
          <w:sz w:val="24"/>
          <w:szCs w:val="24"/>
        </w:rPr>
        <w:lastRenderedPageBreak/>
        <w:t xml:space="preserve">kemampuan untuk mengumpulkan informasi dari semua sumber dan menggunakan berbagai media untuk menampilkan informasi. </w:t>
      </w:r>
    </w:p>
    <w:p w:rsidR="000526F1" w:rsidRPr="002A76E4" w:rsidRDefault="00CB6242"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2.5</w:t>
      </w:r>
      <w:r w:rsidR="000526F1" w:rsidRPr="002A76E4">
        <w:rPr>
          <w:rFonts w:ascii="Times New Roman" w:hAnsi="Times New Roman" w:cs="Times New Roman"/>
          <w:b/>
          <w:sz w:val="24"/>
          <w:szCs w:val="24"/>
        </w:rPr>
        <w:t xml:space="preserve"> Kependudukan </w:t>
      </w:r>
    </w:p>
    <w:p w:rsidR="000526F1" w:rsidRPr="002A76E4" w:rsidRDefault="000526F1" w:rsidP="000526F1">
      <w:pPr>
        <w:spacing w:line="480" w:lineRule="auto"/>
        <w:ind w:left="426" w:firstLine="720"/>
        <w:jc w:val="both"/>
        <w:rPr>
          <w:rFonts w:ascii="Times New Roman" w:hAnsi="Times New Roman" w:cs="Times New Roman"/>
          <w:sz w:val="24"/>
          <w:szCs w:val="24"/>
        </w:rPr>
      </w:pPr>
      <w:proofErr w:type="gramStart"/>
      <w:r w:rsidRPr="002A76E4">
        <w:rPr>
          <w:rFonts w:ascii="Times New Roman" w:hAnsi="Times New Roman" w:cs="Times New Roman"/>
          <w:sz w:val="24"/>
          <w:szCs w:val="24"/>
        </w:rPr>
        <w:t>Dewasa ini yang diartikan dengan sistem registrasi penduduk di Indonesia umumnya yang menyangkut pelaporan dan pencatatan kelahiran, kematian, dan migrasi.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Dalam pengertian ini sistem registrasi penduduk banyak dijumpai di desa-desa.</w:t>
      </w:r>
      <w:proofErr w:type="gramEnd"/>
    </w:p>
    <w:p w:rsidR="000526F1" w:rsidRPr="002A76E4" w:rsidRDefault="000526F1" w:rsidP="000526F1">
      <w:pPr>
        <w:spacing w:line="480" w:lineRule="auto"/>
        <w:ind w:left="426" w:firstLine="720"/>
        <w:jc w:val="both"/>
        <w:rPr>
          <w:rFonts w:ascii="Times New Roman" w:hAnsi="Times New Roman" w:cs="Times New Roman"/>
          <w:sz w:val="24"/>
          <w:szCs w:val="24"/>
        </w:rPr>
      </w:pPr>
      <w:r w:rsidRPr="002A76E4">
        <w:rPr>
          <w:rFonts w:ascii="Times New Roman" w:hAnsi="Times New Roman" w:cs="Times New Roman"/>
          <w:sz w:val="24"/>
          <w:szCs w:val="24"/>
        </w:rPr>
        <w:t xml:space="preserve"> Peraturan pemerintah Nomor 37 Tahun 2007 menyatakan bahwa urusan adminitrasi kependudukan dikabupaten atau </w:t>
      </w:r>
      <w:proofErr w:type="gramStart"/>
      <w:r w:rsidRPr="002A76E4">
        <w:rPr>
          <w:rFonts w:ascii="Times New Roman" w:hAnsi="Times New Roman" w:cs="Times New Roman"/>
          <w:sz w:val="24"/>
          <w:szCs w:val="24"/>
        </w:rPr>
        <w:t>kota</w:t>
      </w:r>
      <w:proofErr w:type="gramEnd"/>
      <w:r w:rsidRPr="002A76E4">
        <w:rPr>
          <w:rFonts w:ascii="Times New Roman" w:hAnsi="Times New Roman" w:cs="Times New Roman"/>
          <w:sz w:val="24"/>
          <w:szCs w:val="24"/>
        </w:rPr>
        <w:t xml:space="preserve"> dilaksanakan oleh instansi pelaksana. </w:t>
      </w:r>
      <w:proofErr w:type="gramStart"/>
      <w:r w:rsidRPr="002A76E4">
        <w:rPr>
          <w:rFonts w:ascii="Times New Roman" w:hAnsi="Times New Roman" w:cs="Times New Roman"/>
          <w:sz w:val="24"/>
          <w:szCs w:val="24"/>
        </w:rPr>
        <w:t>Pelaksanaan pencatatan sipil yang meliputi peristiwa kelahiran, kematian, perkawinan, perceraian, pengakuan anak dikecamatan tertentu dilakukan oleh Unit Pelaksanaan Teknis Dinas (UPTD) instansi pelaksana.</w:t>
      </w:r>
      <w:proofErr w:type="gramEnd"/>
      <w:r w:rsidRPr="002A76E4">
        <w:rPr>
          <w:rFonts w:ascii="Times New Roman" w:hAnsi="Times New Roman" w:cs="Times New Roman"/>
          <w:sz w:val="24"/>
          <w:szCs w:val="24"/>
        </w:rPr>
        <w:t xml:space="preserve"> Dalam Peraturan Presiden Nomor 25 Tahun 2008 menegaskan bahwa Petugas Registrasi adalah pegawai negeri sipil yang diberi tugas dan tanggung jawab memberikan pelayanan pelaporan penting serta pengolahan dan penyajian data kependudukan di desa atau kelurahan. </w:t>
      </w:r>
    </w:p>
    <w:p w:rsidR="000526F1" w:rsidRPr="002A76E4" w:rsidRDefault="000526F1" w:rsidP="000526F1">
      <w:pPr>
        <w:spacing w:line="480" w:lineRule="auto"/>
        <w:ind w:left="426" w:firstLine="294"/>
        <w:jc w:val="both"/>
        <w:rPr>
          <w:rFonts w:ascii="Times New Roman" w:hAnsi="Times New Roman" w:cs="Times New Roman"/>
          <w:sz w:val="24"/>
          <w:szCs w:val="24"/>
        </w:rPr>
      </w:pPr>
      <w:r w:rsidRPr="002A76E4">
        <w:rPr>
          <w:rFonts w:ascii="Times New Roman" w:hAnsi="Times New Roman" w:cs="Times New Roman"/>
          <w:sz w:val="24"/>
          <w:szCs w:val="24"/>
        </w:rPr>
        <w:t xml:space="preserve">Masalah-masalah yang sering ditangani dikantor kelurahan tentang kependudukan antara </w:t>
      </w:r>
      <w:proofErr w:type="gramStart"/>
      <w:r w:rsidRPr="002A76E4">
        <w:rPr>
          <w:rFonts w:ascii="Times New Roman" w:hAnsi="Times New Roman" w:cs="Times New Roman"/>
          <w:sz w:val="24"/>
          <w:szCs w:val="24"/>
        </w:rPr>
        <w:t>lain</w:t>
      </w:r>
      <w:proofErr w:type="gramEnd"/>
      <w:r w:rsidRPr="002A76E4">
        <w:rPr>
          <w:rFonts w:ascii="Times New Roman" w:hAnsi="Times New Roman" w:cs="Times New Roman"/>
          <w:sz w:val="24"/>
          <w:szCs w:val="24"/>
        </w:rPr>
        <w:t xml:space="preserve"> pendataan penduduk baru, penduduk yang mau pindah atau mutasi, kelahiran dan kematian. </w:t>
      </w:r>
      <w:proofErr w:type="gramStart"/>
      <w:r w:rsidRPr="002A76E4">
        <w:rPr>
          <w:rFonts w:ascii="Times New Roman" w:hAnsi="Times New Roman" w:cs="Times New Roman"/>
          <w:sz w:val="24"/>
          <w:szCs w:val="24"/>
        </w:rPr>
        <w:t>Selain itu pegawai kelurahan juga membutuhkan laporan statistik jumlah penduduk dan jumlah KK.</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Terkadang ketika ada seorang penduduk yang pindah tetapi data penduduk tersebut masih tercantum sebagai anggota kelurahan tersebut, akibatnya saat dilakukan penghitungan jumlah penduduk hasilnya tidak akurat.</w:t>
      </w:r>
      <w:proofErr w:type="gramEnd"/>
      <w:r w:rsidRPr="002A76E4">
        <w:rPr>
          <w:rFonts w:ascii="Times New Roman" w:hAnsi="Times New Roman" w:cs="Times New Roman"/>
          <w:sz w:val="24"/>
          <w:szCs w:val="24"/>
        </w:rPr>
        <w:t xml:space="preserve"> </w:t>
      </w:r>
    </w:p>
    <w:p w:rsidR="000526F1" w:rsidRPr="00B92C6D" w:rsidRDefault="000526F1" w:rsidP="00FF0947">
      <w:pPr>
        <w:spacing w:line="480" w:lineRule="auto"/>
        <w:ind w:left="426" w:firstLine="294"/>
        <w:jc w:val="both"/>
        <w:rPr>
          <w:rFonts w:ascii="Times New Roman" w:hAnsi="Times New Roman" w:cs="Times New Roman"/>
          <w:b/>
          <w:sz w:val="24"/>
          <w:szCs w:val="24"/>
        </w:rPr>
      </w:pPr>
      <w:proofErr w:type="gramStart"/>
      <w:r w:rsidRPr="002A76E4">
        <w:rPr>
          <w:rFonts w:ascii="Times New Roman" w:hAnsi="Times New Roman" w:cs="Times New Roman"/>
          <w:sz w:val="24"/>
          <w:szCs w:val="24"/>
        </w:rPr>
        <w:t>Sistem informasi kependudukan adalah sistem yang dirancang untuk menangani pengolahan data penduduk, penyimpanan, pencarian dan penyajian informasi.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 xml:space="preserve">Dizaman yang </w:t>
      </w:r>
      <w:r w:rsidRPr="002A76E4">
        <w:rPr>
          <w:rFonts w:ascii="Times New Roman" w:hAnsi="Times New Roman" w:cs="Times New Roman"/>
          <w:sz w:val="24"/>
          <w:szCs w:val="24"/>
        </w:rPr>
        <w:lastRenderedPageBreak/>
        <w:t xml:space="preserve">semakin maju, masyarakat tentumya mengharapkan pelayanan yang lebh baik tentang </w:t>
      </w:r>
      <w:r w:rsidRPr="00B92C6D">
        <w:rPr>
          <w:rFonts w:ascii="Times New Roman" w:hAnsi="Times New Roman" w:cs="Times New Roman"/>
          <w:sz w:val="24"/>
          <w:szCs w:val="24"/>
        </w:rPr>
        <w:t>masalah kependudukan.</w:t>
      </w:r>
      <w:proofErr w:type="gramEnd"/>
    </w:p>
    <w:p w:rsidR="000526F1" w:rsidRPr="00B92C6D" w:rsidRDefault="000526F1" w:rsidP="008F3A67">
      <w:pPr>
        <w:pStyle w:val="ListParagraph"/>
        <w:spacing w:line="480" w:lineRule="auto"/>
        <w:ind w:left="432"/>
        <w:jc w:val="both"/>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8F3A67" w:rsidRPr="00B92C6D" w:rsidRDefault="008F3A67">
      <w:pPr>
        <w:rPr>
          <w:rFonts w:ascii="Times New Roman" w:hAnsi="Times New Roman" w:cs="Times New Roman"/>
          <w:b/>
          <w:sz w:val="24"/>
          <w:szCs w:val="24"/>
        </w:rPr>
      </w:pPr>
      <w:r w:rsidRPr="00B92C6D">
        <w:rPr>
          <w:rFonts w:ascii="Times New Roman" w:hAnsi="Times New Roman" w:cs="Times New Roman"/>
          <w:b/>
          <w:sz w:val="24"/>
          <w:szCs w:val="24"/>
        </w:rPr>
        <w:br w:type="page"/>
      </w:r>
    </w:p>
    <w:p w:rsidR="008F3A67" w:rsidRDefault="008F3A67" w:rsidP="008F3A67">
      <w:pPr>
        <w:pStyle w:val="ListParagraph"/>
        <w:spacing w:line="480" w:lineRule="auto"/>
        <w:ind w:left="0"/>
        <w:jc w:val="center"/>
        <w:rPr>
          <w:rFonts w:ascii="Times New Roman" w:hAnsi="Times New Roman" w:cs="Times New Roman"/>
          <w:b/>
          <w:sz w:val="24"/>
          <w:szCs w:val="24"/>
        </w:rPr>
      </w:pPr>
      <w:r w:rsidRPr="00B92C6D">
        <w:rPr>
          <w:rFonts w:ascii="Times New Roman" w:hAnsi="Times New Roman" w:cs="Times New Roman"/>
          <w:b/>
          <w:sz w:val="24"/>
          <w:szCs w:val="24"/>
        </w:rPr>
        <w:lastRenderedPageBreak/>
        <w:t>BAB III</w:t>
      </w:r>
    </w:p>
    <w:p w:rsidR="00B92C6D" w:rsidRPr="00B92C6D" w:rsidRDefault="00B92C6D" w:rsidP="008F3A67">
      <w:pPr>
        <w:pStyle w:val="ListParagraph"/>
        <w:spacing w:line="480" w:lineRule="auto"/>
        <w:ind w:left="0"/>
        <w:jc w:val="center"/>
        <w:rPr>
          <w:rFonts w:ascii="Times New Roman" w:hAnsi="Times New Roman" w:cs="Times New Roman"/>
          <w:b/>
          <w:sz w:val="24"/>
          <w:szCs w:val="24"/>
        </w:rPr>
      </w:pPr>
      <w:r w:rsidRPr="00B92C6D">
        <w:rPr>
          <w:rFonts w:ascii="Times New Roman" w:hAnsi="Times New Roman" w:cs="Times New Roman"/>
          <w:b/>
          <w:bCs/>
          <w:sz w:val="24"/>
          <w:szCs w:val="24"/>
        </w:rPr>
        <w:t>ANALISIS DAN SISTEM PERANCANGAN</w:t>
      </w:r>
    </w:p>
    <w:p w:rsidR="002A76E4" w:rsidRPr="00B92C6D" w:rsidRDefault="002A76E4" w:rsidP="002A76E4">
      <w:pPr>
        <w:spacing w:after="0" w:line="480" w:lineRule="auto"/>
        <w:jc w:val="both"/>
        <w:rPr>
          <w:rFonts w:ascii="Times New Roman" w:hAnsi="Times New Roman" w:cs="Times New Roman"/>
          <w:b/>
          <w:bCs/>
          <w:sz w:val="24"/>
          <w:szCs w:val="24"/>
        </w:rPr>
      </w:pPr>
      <w:r w:rsidRPr="00B92C6D">
        <w:rPr>
          <w:rFonts w:ascii="Times New Roman" w:hAnsi="Times New Roman" w:cs="Times New Roman"/>
          <w:b/>
          <w:bCs/>
          <w:sz w:val="24"/>
          <w:szCs w:val="24"/>
        </w:rPr>
        <w:t>3.1 Analisi sistem</w:t>
      </w:r>
    </w:p>
    <w:p w:rsidR="002A76E4" w:rsidRPr="002A76E4" w:rsidRDefault="002A76E4" w:rsidP="002A76E4">
      <w:pPr>
        <w:pStyle w:val="NormalWeb"/>
        <w:shd w:val="clear" w:color="auto" w:fill="FFFFFF"/>
        <w:spacing w:before="0" w:beforeAutospacing="0" w:after="0" w:afterAutospacing="0" w:line="480" w:lineRule="auto"/>
        <w:ind w:left="426"/>
        <w:jc w:val="both"/>
        <w:rPr>
          <w:color w:val="000000"/>
        </w:rPr>
      </w:pPr>
      <w:r w:rsidRPr="002A76E4">
        <w:rPr>
          <w:color w:val="000000"/>
        </w:rPr>
        <w:t xml:space="preserve">Analisis Sistem atau System Analysis adalah suatu teknik atau metode pemecahan masalah dengan </w:t>
      </w:r>
      <w:proofErr w:type="gramStart"/>
      <w:r w:rsidRPr="002A76E4">
        <w:rPr>
          <w:color w:val="000000"/>
        </w:rPr>
        <w:t>cara</w:t>
      </w:r>
      <w:proofErr w:type="gramEnd"/>
      <w:r w:rsidRPr="002A76E4">
        <w:rPr>
          <w:color w:val="000000"/>
        </w:rPr>
        <w:t xml:space="preserve"> menguraikan system ke dalam komponen-komponen pembentuknya untuk mengetahui bagaimana komponen-komponen tersebut bekerja dan saling berinteraksi satu sama lain untuk mencapai tujuan system.</w:t>
      </w:r>
    </w:p>
    <w:p w:rsidR="002A76E4" w:rsidRPr="002A76E4" w:rsidRDefault="002A76E4" w:rsidP="002A76E4">
      <w:pPr>
        <w:pStyle w:val="NormalWeb"/>
        <w:shd w:val="clear" w:color="auto" w:fill="FFFFFF"/>
        <w:spacing w:before="0" w:beforeAutospacing="0" w:after="0" w:afterAutospacing="0" w:line="480" w:lineRule="auto"/>
        <w:ind w:left="426"/>
        <w:jc w:val="both"/>
        <w:rPr>
          <w:color w:val="000000"/>
        </w:rPr>
      </w:pPr>
      <w:proofErr w:type="gramStart"/>
      <w:r w:rsidRPr="002A76E4">
        <w:rPr>
          <w:color w:val="000000"/>
        </w:rPr>
        <w:t>System Analysis biasanya dilakukan dalam membuat System Design.</w:t>
      </w:r>
      <w:proofErr w:type="gramEnd"/>
      <w:r w:rsidRPr="002A76E4">
        <w:rPr>
          <w:color w:val="000000"/>
        </w:rPr>
        <w:t xml:space="preserve"> </w:t>
      </w:r>
      <w:proofErr w:type="gramStart"/>
      <w:r w:rsidRPr="002A76E4">
        <w:rPr>
          <w:color w:val="000000"/>
        </w:rPr>
        <w:t>System Design adalah salah satu langkah dalam teknik pemecahan masalah dimana komponen-komponen pembentuk system digabungkan sehingga membentuk satu kesatuan system yang utuh.</w:t>
      </w:r>
      <w:proofErr w:type="gramEnd"/>
      <w:r w:rsidRPr="002A76E4">
        <w:rPr>
          <w:color w:val="000000"/>
        </w:rPr>
        <w:t xml:space="preserve"> </w:t>
      </w:r>
      <w:proofErr w:type="gramStart"/>
      <w:r w:rsidRPr="002A76E4">
        <w:rPr>
          <w:color w:val="000000"/>
        </w:rPr>
        <w:t>Hasil dari System Design merupakan gambaran system yang sudah diperbaiki.</w:t>
      </w:r>
      <w:proofErr w:type="gramEnd"/>
      <w:r w:rsidRPr="002A76E4">
        <w:rPr>
          <w:color w:val="000000"/>
        </w:rPr>
        <w:t xml:space="preserve"> Teknik dari System Design ini meliputi proses penambahan, penghilangan, dan pengubahan komponen-komponen dari system semula.</w:t>
      </w:r>
    </w:p>
    <w:p w:rsidR="002A76E4" w:rsidRPr="002A76E4" w:rsidRDefault="002A76E4" w:rsidP="002A76E4">
      <w:pPr>
        <w:spacing w:after="0" w:line="480" w:lineRule="auto"/>
        <w:jc w:val="both"/>
        <w:rPr>
          <w:rFonts w:ascii="Times New Roman" w:hAnsi="Times New Roman" w:cs="Times New Roman"/>
          <w:b/>
          <w:bCs/>
          <w:color w:val="000000"/>
          <w:sz w:val="24"/>
          <w:szCs w:val="24"/>
        </w:rPr>
      </w:pPr>
      <w:r w:rsidRPr="002A76E4">
        <w:rPr>
          <w:rFonts w:ascii="Times New Roman" w:hAnsi="Times New Roman" w:cs="Times New Roman"/>
          <w:b/>
          <w:bCs/>
          <w:sz w:val="24"/>
          <w:szCs w:val="24"/>
        </w:rPr>
        <w:t>3.2. Perancan</w:t>
      </w:r>
      <w:r w:rsidRPr="002A76E4">
        <w:rPr>
          <w:rFonts w:ascii="Times New Roman" w:hAnsi="Times New Roman" w:cs="Times New Roman"/>
          <w:b/>
          <w:bCs/>
          <w:color w:val="000000"/>
          <w:sz w:val="24"/>
          <w:szCs w:val="24"/>
        </w:rPr>
        <w:t>gan sistem</w:t>
      </w:r>
    </w:p>
    <w:p w:rsidR="002A76E4" w:rsidRPr="002A76E4" w:rsidRDefault="002A76E4" w:rsidP="002A76E4">
      <w:pPr>
        <w:spacing w:after="0"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Perancangan sistem adalah proses perancangan untuk merancang sistem atau memperbaiki sistem yang telah ada sehingga sistem menjadi lebih baik serta dapat mengerjakan pekerjaan secara efektif dan efisien, proses rancangan bisa berupa rancangan input, rancangan output, rancangan file.</w:t>
      </w:r>
    </w:p>
    <w:p w:rsidR="002A76E4" w:rsidRPr="002A76E4" w:rsidRDefault="002A76E4" w:rsidP="002A76E4">
      <w:pPr>
        <w:pStyle w:val="ListParagraph"/>
        <w:spacing w:line="480" w:lineRule="auto"/>
        <w:ind w:left="0"/>
        <w:rPr>
          <w:rFonts w:ascii="Times New Roman" w:hAnsi="Times New Roman" w:cs="Times New Roman"/>
          <w:sz w:val="24"/>
          <w:szCs w:val="24"/>
        </w:rPr>
      </w:pPr>
    </w:p>
    <w:p w:rsidR="002A76E4" w:rsidRPr="002A76E4" w:rsidRDefault="002A76E4" w:rsidP="008F3A67">
      <w:pPr>
        <w:pStyle w:val="ListParagraph"/>
        <w:spacing w:line="480" w:lineRule="auto"/>
        <w:ind w:left="0"/>
        <w:jc w:val="cente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2A76E4" w:rsidRPr="00B92C6D" w:rsidRDefault="002A76E4" w:rsidP="002A76E4">
      <w:pPr>
        <w:pStyle w:val="ListParagraph"/>
        <w:spacing w:line="480" w:lineRule="auto"/>
        <w:ind w:left="0"/>
        <w:rPr>
          <w:rFonts w:ascii="Times New Roman" w:hAnsi="Times New Roman" w:cs="Times New Roman"/>
          <w:b/>
          <w:sz w:val="24"/>
          <w:szCs w:val="24"/>
        </w:rPr>
      </w:pPr>
      <w:r w:rsidRPr="00B92C6D">
        <w:rPr>
          <w:rFonts w:ascii="Times New Roman" w:hAnsi="Times New Roman" w:cs="Times New Roman"/>
          <w:b/>
          <w:sz w:val="24"/>
          <w:szCs w:val="24"/>
        </w:rPr>
        <w:lastRenderedPageBreak/>
        <w:t>3.3 (ERD)</w:t>
      </w:r>
    </w:p>
    <w:p w:rsidR="008F3A67" w:rsidRPr="002A76E4" w:rsidRDefault="002A76E4" w:rsidP="008F3A67">
      <w:pPr>
        <w:rPr>
          <w:rFonts w:ascii="Times New Roman" w:hAnsi="Times New Roman" w:cs="Times New Roman"/>
          <w:sz w:val="24"/>
          <w:szCs w:val="24"/>
        </w:rPr>
      </w:pPr>
      <w:r w:rsidRPr="002A76E4">
        <w:rPr>
          <w:rFonts w:ascii="Times New Roman" w:hAnsi="Times New Roman" w:cs="Times New Roman"/>
          <w:noProof/>
          <w:sz w:val="24"/>
          <w:szCs w:val="24"/>
        </w:rPr>
        <w:drawing>
          <wp:anchor distT="0" distB="0" distL="114300" distR="114300" simplePos="0" relativeHeight="251658240" behindDoc="0" locked="0" layoutInCell="1" allowOverlap="1" wp14:anchorId="628EAFDC" wp14:editId="16FD65D0">
            <wp:simplePos x="0" y="0"/>
            <wp:positionH relativeFrom="column">
              <wp:posOffset>51435</wp:posOffset>
            </wp:positionH>
            <wp:positionV relativeFrom="paragraph">
              <wp:posOffset>263525</wp:posOffset>
            </wp:positionV>
            <wp:extent cx="5579745" cy="4328795"/>
            <wp:effectExtent l="0" t="0" r="1905"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4328795"/>
                    </a:xfrm>
                    <a:prstGeom prst="rect">
                      <a:avLst/>
                    </a:prstGeom>
                  </pic:spPr>
                </pic:pic>
              </a:graphicData>
            </a:graphic>
            <wp14:sizeRelH relativeFrom="page">
              <wp14:pctWidth>0</wp14:pctWidth>
            </wp14:sizeRelH>
            <wp14:sizeRelV relativeFrom="page">
              <wp14:pctHeight>0</wp14:pctHeight>
            </wp14:sizeRelV>
          </wp:anchor>
        </w:drawing>
      </w: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p>
    <w:p w:rsidR="00881936" w:rsidRPr="002A76E4" w:rsidRDefault="008F3A67" w:rsidP="002A76E4">
      <w:pPr>
        <w:shd w:val="clear" w:color="auto" w:fill="FFFFFF"/>
        <w:spacing w:after="0" w:line="480" w:lineRule="auto"/>
        <w:ind w:left="567"/>
        <w:jc w:val="both"/>
        <w:rPr>
          <w:rFonts w:ascii="Times New Roman" w:eastAsia="Times New Roman" w:hAnsi="Times New Roman" w:cs="Times New Roman"/>
          <w:color w:val="000000" w:themeColor="text1"/>
          <w:sz w:val="24"/>
          <w:szCs w:val="24"/>
        </w:rPr>
      </w:pPr>
      <w:proofErr w:type="gramStart"/>
      <w:r w:rsidRPr="002A76E4">
        <w:rPr>
          <w:rFonts w:ascii="Times New Roman" w:eastAsia="Times New Roman" w:hAnsi="Times New Roman" w:cs="Times New Roman"/>
          <w:color w:val="000000" w:themeColor="text1"/>
          <w:sz w:val="24"/>
          <w:szCs w:val="24"/>
        </w:rPr>
        <w:t>Pada hasil diatas merupakan perancangan dari database kependudukan.</w:t>
      </w:r>
      <w:proofErr w:type="gramEnd"/>
      <w:r w:rsidRPr="002A76E4">
        <w:rPr>
          <w:rFonts w:ascii="Times New Roman" w:eastAsia="Times New Roman" w:hAnsi="Times New Roman" w:cs="Times New Roman"/>
          <w:color w:val="000000" w:themeColor="text1"/>
          <w:sz w:val="24"/>
          <w:szCs w:val="24"/>
        </w:rPr>
        <w:t xml:space="preserve">   </w:t>
      </w:r>
      <w:r w:rsidRPr="002A76E4">
        <w:rPr>
          <w:rFonts w:ascii="Times New Roman" w:eastAsia="Times New Roman" w:hAnsi="Times New Roman" w:cs="Times New Roman"/>
          <w:color w:val="000000" w:themeColor="text1"/>
          <w:sz w:val="24"/>
          <w:szCs w:val="24"/>
        </w:rPr>
        <w:tab/>
      </w:r>
      <w:proofErr w:type="gramStart"/>
      <w:r w:rsidRPr="002A76E4">
        <w:rPr>
          <w:rFonts w:ascii="Times New Roman" w:eastAsia="Times New Roman" w:hAnsi="Times New Roman" w:cs="Times New Roman"/>
          <w:color w:val="000000" w:themeColor="text1"/>
          <w:sz w:val="24"/>
          <w:szCs w:val="24"/>
        </w:rPr>
        <w:t>Pertama membuat erd, dengan 5 entitas.</w:t>
      </w:r>
      <w:proofErr w:type="gramEnd"/>
      <w:r w:rsidRPr="002A76E4">
        <w:rPr>
          <w:rFonts w:ascii="Times New Roman" w:eastAsia="Times New Roman" w:hAnsi="Times New Roman" w:cs="Times New Roman"/>
          <w:color w:val="000000" w:themeColor="text1"/>
          <w:sz w:val="24"/>
          <w:szCs w:val="24"/>
        </w:rPr>
        <w:t xml:space="preserve"> T</w:t>
      </w:r>
      <w:r w:rsidR="00881936" w:rsidRPr="002A76E4">
        <w:rPr>
          <w:rFonts w:ascii="Times New Roman" w:eastAsia="Times New Roman" w:hAnsi="Times New Roman" w:cs="Times New Roman"/>
          <w:color w:val="000000" w:themeColor="text1"/>
          <w:sz w:val="24"/>
          <w:szCs w:val="24"/>
        </w:rPr>
        <w:t xml:space="preserve">erdapat entitas wilayah dengan </w:t>
      </w:r>
      <w:r w:rsidRPr="002A76E4">
        <w:rPr>
          <w:rFonts w:ascii="Times New Roman" w:eastAsia="Times New Roman" w:hAnsi="Times New Roman" w:cs="Times New Roman"/>
          <w:color w:val="000000" w:themeColor="text1"/>
          <w:sz w:val="24"/>
          <w:szCs w:val="24"/>
        </w:rPr>
        <w:t>atribut</w:t>
      </w:r>
      <w:r w:rsidR="00881936" w:rsidRPr="002A76E4">
        <w:rPr>
          <w:rFonts w:ascii="Times New Roman" w:eastAsia="Times New Roman" w:hAnsi="Times New Roman" w:cs="Times New Roman"/>
          <w:color w:val="000000" w:themeColor="text1"/>
          <w:sz w:val="24"/>
          <w:szCs w:val="24"/>
        </w:rPr>
        <w:t xml:space="preserve"> </w:t>
      </w:r>
    </w:p>
    <w:p w:rsidR="008F3A67" w:rsidRDefault="00881936" w:rsidP="008F3A67">
      <w:pPr>
        <w:shd w:val="clear" w:color="auto" w:fill="FFFFFF"/>
        <w:spacing w:after="0" w:line="480" w:lineRule="auto"/>
        <w:ind w:left="567" w:hanging="567"/>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r>
      <w:r w:rsidR="008F3A67" w:rsidRPr="002A76E4">
        <w:rPr>
          <w:rFonts w:ascii="Times New Roman" w:eastAsia="Times New Roman" w:hAnsi="Times New Roman" w:cs="Times New Roman"/>
          <w:color w:val="000000" w:themeColor="text1"/>
          <w:sz w:val="24"/>
          <w:szCs w:val="24"/>
        </w:rPr>
        <w:t>(kode_pos sebagai primary key, ke</w:t>
      </w:r>
      <w:r w:rsidRPr="002A76E4">
        <w:rPr>
          <w:rFonts w:ascii="Times New Roman" w:eastAsia="Times New Roman" w:hAnsi="Times New Roman" w:cs="Times New Roman"/>
          <w:color w:val="000000" w:themeColor="text1"/>
          <w:sz w:val="24"/>
          <w:szCs w:val="24"/>
        </w:rPr>
        <w:t xml:space="preserve">lurahan, kecamatan, kabupaten, </w:t>
      </w:r>
      <w:r w:rsidR="008F3A67" w:rsidRPr="002A76E4">
        <w:rPr>
          <w:rFonts w:ascii="Times New Roman" w:eastAsia="Times New Roman" w:hAnsi="Times New Roman" w:cs="Times New Roman"/>
          <w:color w:val="000000" w:themeColor="text1"/>
          <w:sz w:val="24"/>
          <w:szCs w:val="24"/>
        </w:rPr>
        <w:t xml:space="preserve">provinsi), keluarga dengan </w:t>
      </w:r>
      <w:proofErr w:type="gramStart"/>
      <w:r w:rsidR="008F3A67" w:rsidRPr="002A76E4">
        <w:rPr>
          <w:rFonts w:ascii="Times New Roman" w:eastAsia="Times New Roman" w:hAnsi="Times New Roman" w:cs="Times New Roman"/>
          <w:color w:val="000000" w:themeColor="text1"/>
          <w:sz w:val="24"/>
          <w:szCs w:val="24"/>
        </w:rPr>
        <w:t>atribut(</w:t>
      </w:r>
      <w:proofErr w:type="gramEnd"/>
      <w:r w:rsidR="008F3A67" w:rsidRPr="002A76E4">
        <w:rPr>
          <w:rFonts w:ascii="Times New Roman" w:eastAsia="Times New Roman" w:hAnsi="Times New Roman" w:cs="Times New Roman"/>
          <w:color w:val="000000" w:themeColor="text1"/>
          <w:sz w:val="24"/>
          <w:szCs w:val="24"/>
        </w:rPr>
        <w:t>nik seb</w:t>
      </w:r>
      <w:r w:rsidRPr="002A76E4">
        <w:rPr>
          <w:rFonts w:ascii="Times New Roman" w:eastAsia="Times New Roman" w:hAnsi="Times New Roman" w:cs="Times New Roman"/>
          <w:color w:val="000000" w:themeColor="text1"/>
          <w:sz w:val="24"/>
          <w:szCs w:val="24"/>
        </w:rPr>
        <w:t xml:space="preserve">agai primary key, no_keluarga, </w:t>
      </w:r>
      <w:r w:rsidR="008F3A67" w:rsidRPr="002A76E4">
        <w:rPr>
          <w:rFonts w:ascii="Times New Roman" w:eastAsia="Times New Roman" w:hAnsi="Times New Roman" w:cs="Times New Roman"/>
          <w:color w:val="000000" w:themeColor="text1"/>
          <w:sz w:val="24"/>
          <w:szCs w:val="24"/>
        </w:rPr>
        <w:t xml:space="preserve">status, jalan, rt, rw), kelahiran dengan atribut(no_lahir sebagai primary key, </w:t>
      </w:r>
      <w:r w:rsidR="008F3A67" w:rsidRPr="002A76E4">
        <w:rPr>
          <w:rFonts w:ascii="Times New Roman" w:eastAsia="Times New Roman" w:hAnsi="Times New Roman" w:cs="Times New Roman"/>
          <w:color w:val="000000" w:themeColor="text1"/>
          <w:sz w:val="24"/>
          <w:szCs w:val="24"/>
        </w:rPr>
        <w:tab/>
        <w:t xml:space="preserve">tempat_lahir, hari_lahir, tanggal_lahir, keterangan), penduduk dengan atribut(ktp sebagai primary key, nama, jk, agama, pendidikan, pekerjaan, penghasilan), dan kematian dengan atribut(no_kematian sebagai primary </w:t>
      </w:r>
      <w:r w:rsidR="008F3A67" w:rsidRPr="002A76E4">
        <w:rPr>
          <w:rFonts w:ascii="Times New Roman" w:eastAsia="Times New Roman" w:hAnsi="Times New Roman" w:cs="Times New Roman"/>
          <w:color w:val="000000" w:themeColor="text1"/>
          <w:sz w:val="24"/>
          <w:szCs w:val="24"/>
        </w:rPr>
        <w:tab/>
        <w:t xml:space="preserve">key, tempat, hari, tgl, sebab). Dengan Relasi antara </w:t>
      </w:r>
      <w:proofErr w:type="gramStart"/>
      <w:r w:rsidR="008F3A67" w:rsidRPr="002A76E4">
        <w:rPr>
          <w:rFonts w:ascii="Times New Roman" w:eastAsia="Times New Roman" w:hAnsi="Times New Roman" w:cs="Times New Roman"/>
          <w:color w:val="000000" w:themeColor="text1"/>
          <w:sz w:val="24"/>
          <w:szCs w:val="24"/>
        </w:rPr>
        <w:t>entitas :</w:t>
      </w:r>
      <w:proofErr w:type="gramEnd"/>
    </w:p>
    <w:p w:rsidR="00B92C6D" w:rsidRPr="00B92C6D" w:rsidRDefault="00B92C6D" w:rsidP="00B92C6D">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lastRenderedPageBreak/>
        <w:t xml:space="preserve">3.4 </w:t>
      </w:r>
      <w:r w:rsidRPr="00B92C6D">
        <w:rPr>
          <w:rFonts w:ascii="Times New Roman" w:hAnsi="Times New Roman" w:cs="Times New Roman"/>
          <w:b/>
          <w:sz w:val="24"/>
          <w:szCs w:val="24"/>
        </w:rPr>
        <w:t>ASPEK KEPENDUDUKAN</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1.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menempati wilayah(many to one)</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2.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membuat kelahiran(one to many)</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3.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membentuk penduduk(one to many)</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4. </w:t>
      </w:r>
      <w:proofErr w:type="gramStart"/>
      <w:r w:rsidRPr="002A76E4">
        <w:rPr>
          <w:rFonts w:ascii="Times New Roman" w:eastAsia="Times New Roman" w:hAnsi="Times New Roman" w:cs="Times New Roman"/>
          <w:color w:val="000000" w:themeColor="text1"/>
          <w:sz w:val="24"/>
          <w:szCs w:val="24"/>
        </w:rPr>
        <w:t>penduduk</w:t>
      </w:r>
      <w:proofErr w:type="gramEnd"/>
      <w:r w:rsidRPr="002A76E4">
        <w:rPr>
          <w:rFonts w:ascii="Times New Roman" w:eastAsia="Times New Roman" w:hAnsi="Times New Roman" w:cs="Times New Roman"/>
          <w:color w:val="000000" w:themeColor="text1"/>
          <w:sz w:val="24"/>
          <w:szCs w:val="24"/>
        </w:rPr>
        <w:t xml:space="preserve"> mengalami kematian(one to one)</w:t>
      </w:r>
    </w:p>
    <w:p w:rsidR="007E33AB" w:rsidRPr="002A76E4" w:rsidRDefault="007E33AB" w:rsidP="008F3A67">
      <w:pPr>
        <w:shd w:val="clear" w:color="auto" w:fill="FFFFFF"/>
        <w:spacing w:after="0" w:line="480" w:lineRule="auto"/>
        <w:jc w:val="both"/>
        <w:rPr>
          <w:rFonts w:ascii="Times New Roman" w:eastAsia="Times New Roman" w:hAnsi="Times New Roman" w:cs="Times New Roman"/>
          <w:b/>
          <w:color w:val="000000" w:themeColor="text1"/>
          <w:sz w:val="24"/>
          <w:szCs w:val="24"/>
          <w:shd w:val="clear" w:color="auto" w:fill="FFFFFF"/>
        </w:rPr>
      </w:pPr>
      <w:r w:rsidRPr="002A76E4">
        <w:rPr>
          <w:rFonts w:ascii="Times New Roman" w:eastAsia="Times New Roman" w:hAnsi="Times New Roman" w:cs="Times New Roman"/>
          <w:b/>
          <w:color w:val="000000" w:themeColor="text1"/>
          <w:sz w:val="24"/>
          <w:szCs w:val="24"/>
          <w:shd w:val="clear" w:color="auto" w:fill="FFFFFF"/>
        </w:rPr>
        <w:t>Normalisasi</w:t>
      </w:r>
    </w:p>
    <w:p w:rsidR="007E33AB" w:rsidRPr="002A76E4" w:rsidRDefault="00B82079" w:rsidP="007E33AB">
      <w:pPr>
        <w:shd w:val="clear" w:color="auto" w:fill="FFFFFF"/>
        <w:spacing w:after="0" w:line="480" w:lineRule="auto"/>
        <w:jc w:val="center"/>
        <w:rPr>
          <w:rFonts w:ascii="Times New Roman" w:eastAsia="Times New Roman" w:hAnsi="Times New Roman" w:cs="Times New Roman"/>
          <w:color w:val="000000" w:themeColor="text1"/>
          <w:sz w:val="24"/>
          <w:szCs w:val="24"/>
          <w:shd w:val="clear" w:color="auto" w:fill="FFFFFF"/>
        </w:rPr>
      </w:pPr>
      <w:r w:rsidRPr="002A76E4">
        <w:rPr>
          <w:rFonts w:ascii="Times New Roman" w:eastAsia="Times New Roman" w:hAnsi="Times New Roman" w:cs="Times New Roman"/>
          <w:noProof/>
          <w:color w:val="F2132D"/>
          <w:sz w:val="24"/>
          <w:szCs w:val="24"/>
        </w:rPr>
        <w:drawing>
          <wp:anchor distT="0" distB="0" distL="114300" distR="114300" simplePos="0" relativeHeight="251660288" behindDoc="1" locked="0" layoutInCell="1" allowOverlap="1" wp14:anchorId="12379CB4" wp14:editId="7A836B72">
            <wp:simplePos x="0" y="0"/>
            <wp:positionH relativeFrom="column">
              <wp:posOffset>17145</wp:posOffset>
            </wp:positionH>
            <wp:positionV relativeFrom="paragraph">
              <wp:posOffset>296648</wp:posOffset>
            </wp:positionV>
            <wp:extent cx="5943600" cy="1203325"/>
            <wp:effectExtent l="0" t="0" r="0" b="0"/>
            <wp:wrapNone/>
            <wp:docPr id="26" name="Picture 26" descr="https://3.bp.blogspot.com/-2yVApxvpGCk/W0xB72A8ETI/AAAAAAAAELM/gSrim9ATsoo0wqnVI_QWOlEkzffuemtWgCLcBGAs/s640/utam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2yVApxvpGCk/W0xB72A8ETI/AAAAAAAAELM/gSrim9ATsoo0wqnVI_QWOlEkzffuemtWgCLcBGAs/s640/utama.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0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3AB" w:rsidRPr="002A76E4">
        <w:rPr>
          <w:rFonts w:ascii="Times New Roman" w:eastAsia="Times New Roman" w:hAnsi="Times New Roman" w:cs="Times New Roman"/>
          <w:color w:val="000000" w:themeColor="text1"/>
          <w:sz w:val="24"/>
          <w:szCs w:val="24"/>
          <w:shd w:val="clear" w:color="auto" w:fill="FFFFFF"/>
        </w:rPr>
        <w:t>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shd w:val="clear" w:color="auto" w:fill="FFFFFF"/>
        <w:spacing w:after="0" w:line="480" w:lineRule="auto"/>
        <w:jc w:val="center"/>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1312" behindDoc="0" locked="0" layoutInCell="1" allowOverlap="1" wp14:anchorId="1EBDEE40" wp14:editId="7769CE36">
            <wp:simplePos x="0" y="0"/>
            <wp:positionH relativeFrom="column">
              <wp:posOffset>1464</wp:posOffset>
            </wp:positionH>
            <wp:positionV relativeFrom="paragraph">
              <wp:posOffset>1937385</wp:posOffset>
            </wp:positionV>
            <wp:extent cx="5943600" cy="1263015"/>
            <wp:effectExtent l="0" t="0" r="0" b="0"/>
            <wp:wrapNone/>
            <wp:docPr id="24" name="Picture 24" descr="https://1.bp.blogspot.com/-8fRpDJTzpQk/W0xDuq77r6I/AAAAAAAAELs/pLffKltuO3UMirBmuA9--Vktt2FDtoBlACLcBGAs/s640/keluarga%2B2nf.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8fRpDJTzpQk/W0xDuq77r6I/AAAAAAAAELs/pLffKltuO3UMirBmuA9--Vktt2FDtoBlACLcBGAs/s640/keluarga%2B2nf.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noProof/>
          <w:color w:val="F2132D"/>
          <w:sz w:val="24"/>
          <w:szCs w:val="24"/>
        </w:rPr>
        <w:drawing>
          <wp:anchor distT="0" distB="0" distL="114300" distR="114300" simplePos="0" relativeHeight="251659264" behindDoc="0" locked="0" layoutInCell="1" allowOverlap="1" wp14:anchorId="3118D9F7" wp14:editId="216EA562">
            <wp:simplePos x="0" y="0"/>
            <wp:positionH relativeFrom="column">
              <wp:posOffset>5909</wp:posOffset>
            </wp:positionH>
            <wp:positionV relativeFrom="paragraph">
              <wp:posOffset>270510</wp:posOffset>
            </wp:positionV>
            <wp:extent cx="5943600" cy="1240155"/>
            <wp:effectExtent l="0" t="0" r="0" b="0"/>
            <wp:wrapNone/>
            <wp:docPr id="25" name="Picture 25" descr="https://4.bp.blogspot.com/-je8xns9emNQ/W0xB8QuEi2I/AAAAAAAAELQ/-YM3Xx3ry2IhgZrEeNKW5L1gv6oYxlR7gCLcBGAs/s640/1nf.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e8xns9emNQ/W0xB8QuEi2I/AAAAAAAAELQ/-YM3Xx3ry2IhgZrEeNKW5L1gv6oYxlR7gCLcBGAs/s640/1nf.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color w:val="000000" w:themeColor="text1"/>
          <w:sz w:val="24"/>
          <w:szCs w:val="24"/>
        </w:rPr>
        <w:t>T</w:t>
      </w:r>
      <w:r w:rsidRPr="002A76E4">
        <w:rPr>
          <w:rFonts w:ascii="Times New Roman" w:eastAsia="Times New Roman" w:hAnsi="Times New Roman" w:cs="Times New Roman"/>
          <w:sz w:val="24"/>
          <w:szCs w:val="24"/>
        </w:rPr>
        <w: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jc w:val="center"/>
        <w:rPr>
          <w:rFonts w:ascii="Times New Roman" w:eastAsia="Times New Roman" w:hAnsi="Times New Roman" w:cs="Times New Roman"/>
          <w:sz w:val="24"/>
          <w:szCs w:val="24"/>
        </w:rPr>
      </w:pPr>
      <w:r w:rsidRPr="002A76E4">
        <w:rPr>
          <w:rFonts w:ascii="Times New Roman" w:eastAsia="Times New Roman" w:hAnsi="Times New Roman" w:cs="Times New Roman"/>
          <w:sz w:val="24"/>
          <w:szCs w:val="24"/>
        </w:rPr>
        <w:t>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7E33AB" w:rsidRPr="002A76E4" w:rsidRDefault="007E33AB" w:rsidP="00B82079">
      <w:pPr>
        <w:jc w:val="right"/>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82079" w:rsidRPr="002A76E4" w:rsidRDefault="00B92C6D" w:rsidP="00B82079">
      <w:pPr>
        <w:jc w:val="center"/>
        <w:rPr>
          <w:rFonts w:ascii="Times New Roman" w:eastAsia="Times New Roman" w:hAnsi="Times New Roman" w:cs="Times New Roman"/>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2336" behindDoc="1" locked="0" layoutInCell="1" allowOverlap="1" wp14:anchorId="2CCB7379" wp14:editId="1419BEC1">
            <wp:simplePos x="0" y="0"/>
            <wp:positionH relativeFrom="column">
              <wp:posOffset>31115</wp:posOffset>
            </wp:positionH>
            <wp:positionV relativeFrom="paragraph">
              <wp:posOffset>295910</wp:posOffset>
            </wp:positionV>
            <wp:extent cx="5943600" cy="2028190"/>
            <wp:effectExtent l="0" t="0" r="0" b="0"/>
            <wp:wrapNone/>
            <wp:docPr id="22" name="Picture 22" descr="https://2.bp.blogspot.com/-k0QiLZS1fhs/W0xDv5y4WPI/AAAAAAAAELw/gU81dv1p7ScPrKBkJGS4Va9DyNWdhc9sgCEwYBhgL/s640/keluarga%2B3nf.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k0QiLZS1fhs/W0xDv5y4WPI/AAAAAAAAELw/gU81dv1p7ScPrKBkJGS4Va9DyNWdhc9sgCEwYBhgL/s640/keluarga%2B3nf.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2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79" w:rsidRPr="002A76E4">
        <w:rPr>
          <w:rFonts w:ascii="Times New Roman" w:eastAsia="Times New Roman" w:hAnsi="Times New Roman" w:cs="Times New Roman"/>
          <w:sz w:val="24"/>
          <w:szCs w:val="24"/>
        </w:rPr>
        <w:t>Tabel keluarga</w:t>
      </w:r>
    </w:p>
    <w:p w:rsidR="005A62AB" w:rsidRPr="002A76E4" w:rsidRDefault="005A62AB" w:rsidP="00B92C6D">
      <w:pPr>
        <w:jc w:val="center"/>
        <w:rPr>
          <w:rFonts w:ascii="Times New Roman" w:eastAsia="Times New Roman" w:hAnsi="Times New Roman" w:cs="Times New Roman"/>
          <w:sz w:val="24"/>
          <w:szCs w:val="24"/>
        </w:rPr>
      </w:pPr>
    </w:p>
    <w:p w:rsidR="005A62AB" w:rsidRPr="002A76E4" w:rsidRDefault="005A62AB" w:rsidP="005A62AB">
      <w:pP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B92C6D">
      <w:pPr>
        <w:rPr>
          <w:rFonts w:ascii="Times New Roman" w:eastAsia="Times New Roman" w:hAnsi="Times New Roman" w:cs="Times New Roman"/>
          <w:sz w:val="24"/>
          <w:szCs w:val="24"/>
        </w:rPr>
      </w:pPr>
    </w:p>
    <w:p w:rsidR="009B7735" w:rsidRPr="002A76E4" w:rsidRDefault="005A62AB" w:rsidP="00B92C6D">
      <w:pPr>
        <w:jc w:val="center"/>
        <w:rPr>
          <w:rFonts w:ascii="Times New Roman" w:eastAsia="Times New Roman" w:hAnsi="Times New Roman" w:cs="Times New Roman"/>
          <w:sz w:val="24"/>
          <w:szCs w:val="24"/>
        </w:rPr>
      </w:pPr>
      <w:r w:rsidRPr="002A76E4">
        <w:rPr>
          <w:rFonts w:ascii="Times New Roman" w:eastAsia="Times New Roman" w:hAnsi="Times New Roman" w:cs="Times New Roman"/>
          <w:sz w:val="24"/>
          <w:szCs w:val="24"/>
        </w:rPr>
        <w:t>Tabel kelahiran</w:t>
      </w:r>
    </w:p>
    <w:p w:rsidR="009B7735" w:rsidRPr="002A76E4" w:rsidRDefault="00B92C6D" w:rsidP="009B7735">
      <w:pPr>
        <w:rPr>
          <w:rFonts w:ascii="Times New Roman" w:eastAsia="Times New Roman" w:hAnsi="Times New Roman" w:cs="Times New Roman"/>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3360" behindDoc="0" locked="0" layoutInCell="1" allowOverlap="1" wp14:anchorId="3AB7A4C4" wp14:editId="3238C4F3">
            <wp:simplePos x="0" y="0"/>
            <wp:positionH relativeFrom="column">
              <wp:posOffset>83820</wp:posOffset>
            </wp:positionH>
            <wp:positionV relativeFrom="paragraph">
              <wp:posOffset>144780</wp:posOffset>
            </wp:positionV>
            <wp:extent cx="5793740" cy="2526030"/>
            <wp:effectExtent l="0" t="0" r="0" b="7620"/>
            <wp:wrapNone/>
            <wp:docPr id="23" name="Picture 23" descr="https://4.bp.blogspot.com/-dyLFBkIGzZQ/W0xCJeOFCiI/AAAAAAAAELc/H954bUhwhaASMUOKuhPxaEddNLU50CQCwCLcBGAs/s640/lahi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dyLFBkIGzZQ/W0xCJeOFCiI/AAAAAAAAELc/H954bUhwhaASMUOKuhPxaEddNLU50CQCwCLcBGAs/s640/lahir.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3740" cy="252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936" w:rsidRPr="002A76E4" w:rsidRDefault="00881936" w:rsidP="009B7735">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5A62AB" w:rsidRPr="002A76E4" w:rsidRDefault="005A62AB" w:rsidP="00881936">
      <w:pPr>
        <w:jc w:val="right"/>
        <w:rPr>
          <w:rFonts w:ascii="Times New Roman" w:eastAsia="Times New Roman" w:hAnsi="Times New Roman" w:cs="Times New Roman"/>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881936" w:rsidRPr="002A76E4" w:rsidRDefault="00881936" w:rsidP="00881936">
      <w:pPr>
        <w:tabs>
          <w:tab w:val="left" w:pos="235"/>
        </w:tabs>
        <w:jc w:val="center"/>
        <w:rPr>
          <w:rFonts w:ascii="Times New Roman" w:eastAsia="Times New Roman" w:hAnsi="Times New Roman" w:cs="Times New Roman"/>
          <w:b/>
          <w:sz w:val="24"/>
          <w:szCs w:val="24"/>
        </w:rPr>
      </w:pPr>
      <w:r w:rsidRPr="002A76E4">
        <w:rPr>
          <w:rFonts w:ascii="Times New Roman" w:eastAsia="Times New Roman" w:hAnsi="Times New Roman" w:cs="Times New Roman"/>
          <w:b/>
          <w:noProof/>
          <w:color w:val="F2132D"/>
          <w:sz w:val="24"/>
          <w:szCs w:val="24"/>
        </w:rPr>
        <w:lastRenderedPageBreak/>
        <w:drawing>
          <wp:anchor distT="0" distB="0" distL="114300" distR="114300" simplePos="0" relativeHeight="251664384" behindDoc="0" locked="0" layoutInCell="1" allowOverlap="1" wp14:anchorId="46E87EA3" wp14:editId="604EFD51">
            <wp:simplePos x="0" y="0"/>
            <wp:positionH relativeFrom="column">
              <wp:posOffset>0</wp:posOffset>
            </wp:positionH>
            <wp:positionV relativeFrom="paragraph">
              <wp:posOffset>278843</wp:posOffset>
            </wp:positionV>
            <wp:extent cx="5943600" cy="3025140"/>
            <wp:effectExtent l="0" t="0" r="0" b="3810"/>
            <wp:wrapNone/>
            <wp:docPr id="21" name="Picture 21" descr="https://3.bp.blogspot.com/-sEU0fI0DsOU/W0xEZMvyrkI/AAAAAAAAEMQ/EHIDiSsuWIcerEqVJb5j9b6vm_UXrbYSgCEwYBhgL/s640/wilayah.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sEU0fI0DsOU/W0xEZMvyrkI/AAAAAAAAEMQ/EHIDiSsuWIcerEqVJb5j9b6vm_UXrbYSgCEwYBhgL/s640/wilayah.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b/>
          <w:sz w:val="24"/>
          <w:szCs w:val="24"/>
        </w:rPr>
        <w:t>Kode pos</w:t>
      </w: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881936" w:rsidRPr="002A76E4" w:rsidRDefault="00881936"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roofErr w:type="gramStart"/>
      <w:r w:rsidRPr="002A76E4">
        <w:rPr>
          <w:rFonts w:ascii="Times New Roman" w:eastAsia="Times New Roman" w:hAnsi="Times New Roman" w:cs="Times New Roman"/>
          <w:color w:val="000000" w:themeColor="text1"/>
          <w:sz w:val="24"/>
          <w:szCs w:val="24"/>
        </w:rPr>
        <w:t>Kemudian melakukan normalisasi sampai 3NF dengan table utama yang memiliki multivalue atribut yaitu tempat_tanggal_lahir untuk memenuhi 1NF atribut tersebut harus dipecah menjadi tempat_lahir dan tanggal_lahir.</w:t>
      </w:r>
      <w:proofErr w:type="gramEnd"/>
      <w:r w:rsidRPr="002A76E4">
        <w:rPr>
          <w:rFonts w:ascii="Times New Roman" w:eastAsia="Times New Roman" w:hAnsi="Times New Roman" w:cs="Times New Roman"/>
          <w:color w:val="000000" w:themeColor="text1"/>
          <w:sz w:val="24"/>
          <w:szCs w:val="24"/>
        </w:rPr>
        <w:t xml:space="preserve"> </w:t>
      </w:r>
      <w:proofErr w:type="gramStart"/>
      <w:r w:rsidRPr="002A76E4">
        <w:rPr>
          <w:rFonts w:ascii="Times New Roman" w:eastAsia="Times New Roman" w:hAnsi="Times New Roman" w:cs="Times New Roman"/>
          <w:color w:val="000000" w:themeColor="text1"/>
          <w:sz w:val="24"/>
          <w:szCs w:val="24"/>
        </w:rPr>
        <w:t>Untuk memenuhi 2NF table harus dipecah menjadi 2 tabel yaitu table keluarga dengan nik sebagai primary key dan table kelahiran dengan no_kelahiran sebagai primary key.</w:t>
      </w:r>
      <w:proofErr w:type="gramEnd"/>
      <w:r w:rsidRPr="002A76E4">
        <w:rPr>
          <w:rFonts w:ascii="Times New Roman" w:eastAsia="Times New Roman" w:hAnsi="Times New Roman" w:cs="Times New Roman"/>
          <w:color w:val="000000" w:themeColor="text1"/>
          <w:sz w:val="24"/>
          <w:szCs w:val="24"/>
        </w:rPr>
        <w:t xml:space="preserve"> </w:t>
      </w:r>
      <w:proofErr w:type="gramStart"/>
      <w:r w:rsidRPr="002A76E4">
        <w:rPr>
          <w:rFonts w:ascii="Times New Roman" w:eastAsia="Times New Roman" w:hAnsi="Times New Roman" w:cs="Times New Roman"/>
          <w:color w:val="000000" w:themeColor="text1"/>
          <w:sz w:val="24"/>
          <w:szCs w:val="24"/>
        </w:rPr>
        <w:t>Untuk memenuhi 3NF harus ditambahkan table wilayah dengan kode_pos sebagai primary key karena atribut kelurahan, kecamatan, kabupaten, dan provinsi tidak bergantung pada nik tetapi bergantung pada kode pos.</w:t>
      </w:r>
      <w:proofErr w:type="gramEnd"/>
    </w:p>
    <w:p w:rsidR="00B92C6D" w:rsidRDefault="00881936" w:rsidP="00881936">
      <w:pPr>
        <w:rPr>
          <w:rFonts w:ascii="Times New Roman" w:eastAsia="Times New Roman" w:hAnsi="Times New Roman" w:cs="Times New Roman"/>
          <w:sz w:val="24"/>
          <w:szCs w:val="24"/>
        </w:rPr>
      </w:pPr>
      <w:ins w:id="2" w:author="Unknown">
        <w:r w:rsidRPr="002A76E4">
          <w:rPr>
            <w:rFonts w:ascii="Times New Roman" w:eastAsia="Times New Roman" w:hAnsi="Times New Roman" w:cs="Times New Roman"/>
            <w:color w:val="5E5E5E"/>
            <w:sz w:val="24"/>
            <w:szCs w:val="24"/>
          </w:rPr>
          <w:br/>
        </w:r>
      </w:ins>
    </w:p>
    <w:p w:rsidR="00B92C6D" w:rsidRPr="00B92C6D" w:rsidRDefault="00B92C6D" w:rsidP="00B92C6D">
      <w:pPr>
        <w:rPr>
          <w:rFonts w:ascii="Times New Roman" w:eastAsia="Times New Roman" w:hAnsi="Times New Roman" w:cs="Times New Roman"/>
          <w:sz w:val="24"/>
          <w:szCs w:val="24"/>
        </w:rPr>
      </w:pPr>
    </w:p>
    <w:p w:rsidR="00B92C6D" w:rsidRPr="00B92C6D" w:rsidRDefault="00B92C6D" w:rsidP="00B92C6D">
      <w:pPr>
        <w:rPr>
          <w:rFonts w:ascii="Times New Roman" w:eastAsia="Times New Roman" w:hAnsi="Times New Roman" w:cs="Times New Roman"/>
          <w:sz w:val="24"/>
          <w:szCs w:val="24"/>
        </w:rPr>
      </w:pPr>
    </w:p>
    <w:p w:rsidR="00B92C6D" w:rsidRDefault="00B92C6D" w:rsidP="00B92C6D">
      <w:pPr>
        <w:rPr>
          <w:rFonts w:ascii="Times New Roman" w:eastAsia="Times New Roman" w:hAnsi="Times New Roman" w:cs="Times New Roman"/>
          <w:sz w:val="24"/>
          <w:szCs w:val="24"/>
        </w:rPr>
      </w:pPr>
    </w:p>
    <w:p w:rsidR="00881936" w:rsidRDefault="00881936" w:rsidP="00B92C6D">
      <w:pPr>
        <w:ind w:firstLine="720"/>
        <w:rPr>
          <w:rFonts w:ascii="Times New Roman" w:eastAsia="Times New Roman" w:hAnsi="Times New Roman" w:cs="Times New Roman"/>
          <w:sz w:val="24"/>
          <w:szCs w:val="24"/>
        </w:rPr>
      </w:pPr>
    </w:p>
    <w:p w:rsidR="00B92C6D" w:rsidRDefault="00B92C6D" w:rsidP="00B92C6D">
      <w:pPr>
        <w:ind w:firstLine="720"/>
        <w:rPr>
          <w:rFonts w:ascii="Times New Roman" w:eastAsia="Times New Roman" w:hAnsi="Times New Roman" w:cs="Times New Roman"/>
          <w:sz w:val="24"/>
          <w:szCs w:val="24"/>
        </w:rPr>
      </w:pPr>
    </w:p>
    <w:p w:rsidR="00B92C6D" w:rsidRPr="00B92C6D" w:rsidRDefault="00B92C6D" w:rsidP="00B92C6D">
      <w:pPr>
        <w:jc w:val="center"/>
        <w:rPr>
          <w:rFonts w:ascii="Times New Roman" w:eastAsia="Times New Roman" w:hAnsi="Times New Roman" w:cs="Times New Roman"/>
          <w:b/>
          <w:sz w:val="24"/>
          <w:szCs w:val="24"/>
        </w:rPr>
      </w:pPr>
      <w:r w:rsidRPr="00B92C6D">
        <w:rPr>
          <w:rFonts w:ascii="Times New Roman" w:eastAsia="Times New Roman" w:hAnsi="Times New Roman" w:cs="Times New Roman"/>
          <w:b/>
          <w:sz w:val="24"/>
          <w:szCs w:val="24"/>
        </w:rPr>
        <w:lastRenderedPageBreak/>
        <w:t>DAFTAR PUSTAKA</w:t>
      </w:r>
    </w:p>
    <w:p w:rsidR="00B92C6D" w:rsidRPr="00B92C6D" w:rsidRDefault="00B92C6D" w:rsidP="00B92C6D">
      <w:pPr>
        <w:spacing w:line="360" w:lineRule="auto"/>
        <w:ind w:firstLine="720"/>
        <w:jc w:val="both"/>
        <w:rPr>
          <w:rFonts w:ascii="Times New Roman" w:hAnsi="Times New Roman" w:cs="Times New Roman"/>
          <w:sz w:val="24"/>
          <w:szCs w:val="24"/>
        </w:rPr>
      </w:pPr>
      <w:r w:rsidRPr="00B92C6D">
        <w:rPr>
          <w:rFonts w:ascii="Times New Roman" w:hAnsi="Times New Roman" w:cs="Times New Roman"/>
          <w:sz w:val="24"/>
          <w:szCs w:val="24"/>
        </w:rPr>
        <w:fldChar w:fldCharType="begin" w:fldLock="1"/>
      </w:r>
      <w:r w:rsidRPr="00B92C6D">
        <w:rPr>
          <w:rFonts w:ascii="Times New Roman" w:hAnsi="Times New Roman" w:cs="Times New Roman"/>
          <w:sz w:val="24"/>
          <w:szCs w:val="24"/>
        </w:rPr>
        <w:instrText xml:space="preserve">ADDIN Mendeley Bibliography CSL_BIBLIOGRAPHY </w:instrText>
      </w:r>
      <w:r w:rsidRPr="00B92C6D">
        <w:rPr>
          <w:rFonts w:ascii="Times New Roman" w:hAnsi="Times New Roman" w:cs="Times New Roman"/>
          <w:sz w:val="24"/>
          <w:szCs w:val="24"/>
        </w:rPr>
        <w:fldChar w:fldCharType="separate"/>
      </w:r>
      <w:r w:rsidRPr="00B92C6D">
        <w:rPr>
          <w:rFonts w:ascii="Times New Roman" w:hAnsi="Times New Roman" w:cs="Times New Roman"/>
          <w:sz w:val="24"/>
          <w:szCs w:val="24"/>
        </w:rPr>
        <w:t>Muryani, S. and Adilah M, T. (2020) ‘Perancangan Sistem Informasi Penjualan Busana Muslimah Secara Online Menggunakan Metode Waterfall’, Jurnal Infortech, 2(2), pp. 244–249. doi: 10.31294/infortech.v2i2.9249.</w:t>
      </w:r>
    </w:p>
    <w:p w:rsidR="00B92C6D" w:rsidRPr="00B92C6D" w:rsidRDefault="00B92C6D" w:rsidP="00B92C6D">
      <w:pPr>
        <w:spacing w:line="360" w:lineRule="auto"/>
        <w:jc w:val="both"/>
        <w:rPr>
          <w:rFonts w:ascii="Times New Roman" w:hAnsi="Times New Roman" w:cs="Times New Roman"/>
          <w:sz w:val="24"/>
          <w:szCs w:val="24"/>
        </w:rPr>
      </w:pPr>
      <w:r w:rsidRPr="00B92C6D">
        <w:rPr>
          <w:rFonts w:ascii="Times New Roman" w:hAnsi="Times New Roman" w:cs="Times New Roman"/>
          <w:sz w:val="24"/>
          <w:szCs w:val="24"/>
        </w:rPr>
        <w:t>Tabrani, M. (2014) ‘Implementasi Sistem Informasi Reservasi Penginapan Pada Argowisata Gunung Mas Cisarua Bogor’, Jurnal Bianglala Informatika, 2(1), pp. 33–42.</w:t>
      </w:r>
    </w:p>
    <w:p w:rsidR="00B92C6D" w:rsidRPr="00B92C6D" w:rsidRDefault="00B92C6D" w:rsidP="00B92C6D">
      <w:pPr>
        <w:spacing w:line="360" w:lineRule="auto"/>
        <w:jc w:val="both"/>
        <w:rPr>
          <w:rFonts w:ascii="Times New Roman" w:hAnsi="Times New Roman" w:cs="Times New Roman"/>
          <w:sz w:val="24"/>
          <w:szCs w:val="24"/>
        </w:rPr>
      </w:pPr>
      <w:r w:rsidRPr="00B92C6D">
        <w:rPr>
          <w:rFonts w:ascii="Times New Roman" w:hAnsi="Times New Roman" w:cs="Times New Roman"/>
          <w:sz w:val="24"/>
          <w:szCs w:val="24"/>
        </w:rPr>
        <w:fldChar w:fldCharType="end"/>
      </w:r>
    </w:p>
    <w:sectPr w:rsidR="00B92C6D" w:rsidRPr="00B92C6D" w:rsidSect="00DB17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470" w:rsidRDefault="00224470" w:rsidP="00827698">
      <w:pPr>
        <w:spacing w:after="0" w:line="240" w:lineRule="auto"/>
      </w:pPr>
      <w:r>
        <w:separator/>
      </w:r>
    </w:p>
  </w:endnote>
  <w:endnote w:type="continuationSeparator" w:id="0">
    <w:p w:rsidR="00224470" w:rsidRDefault="00224470" w:rsidP="0082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211796"/>
      <w:docPartObj>
        <w:docPartGallery w:val="Page Numbers (Bottom of Page)"/>
        <w:docPartUnique/>
      </w:docPartObj>
    </w:sdtPr>
    <w:sdtEndPr>
      <w:rPr>
        <w:noProof/>
      </w:rPr>
    </w:sdtEndPr>
    <w:sdtContent>
      <w:p w:rsidR="00827698" w:rsidRDefault="00827698">
        <w:pPr>
          <w:pStyle w:val="Footer"/>
          <w:jc w:val="center"/>
        </w:pPr>
        <w:r>
          <w:fldChar w:fldCharType="begin"/>
        </w:r>
        <w:r>
          <w:instrText xml:space="preserve"> PAGE   \* MERGEFORMAT </w:instrText>
        </w:r>
        <w:r>
          <w:fldChar w:fldCharType="separate"/>
        </w:r>
        <w:r w:rsidR="00995601">
          <w:rPr>
            <w:noProof/>
          </w:rPr>
          <w:t>ii</w:t>
        </w:r>
        <w:r>
          <w:rPr>
            <w:noProof/>
          </w:rPr>
          <w:fldChar w:fldCharType="end"/>
        </w:r>
      </w:p>
    </w:sdtContent>
  </w:sdt>
  <w:p w:rsidR="00827698" w:rsidRDefault="00827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470" w:rsidRDefault="00224470" w:rsidP="00827698">
      <w:pPr>
        <w:spacing w:after="0" w:line="240" w:lineRule="auto"/>
      </w:pPr>
      <w:r>
        <w:separator/>
      </w:r>
    </w:p>
  </w:footnote>
  <w:footnote w:type="continuationSeparator" w:id="0">
    <w:p w:rsidR="00224470" w:rsidRDefault="00224470" w:rsidP="00827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64EA"/>
    <w:multiLevelType w:val="multilevel"/>
    <w:tmpl w:val="10864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81A1F26"/>
    <w:multiLevelType w:val="multilevel"/>
    <w:tmpl w:val="4E768E4E"/>
    <w:lvl w:ilvl="0">
      <w:start w:val="1"/>
      <w:numFmt w:val="decimal"/>
      <w:lvlText w:val="%1."/>
      <w:lvlJc w:val="left"/>
      <w:pPr>
        <w:ind w:left="384" w:hanging="384"/>
      </w:pPr>
      <w:rPr>
        <w:rFonts w:hint="default"/>
      </w:rPr>
    </w:lvl>
    <w:lvl w:ilvl="1">
      <w:start w:val="1"/>
      <w:numFmt w:val="decimal"/>
      <w:lvlText w:val="%1.%2."/>
      <w:lvlJc w:val="left"/>
      <w:pPr>
        <w:ind w:left="432" w:hanging="384"/>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2">
    <w:nsid w:val="6832133C"/>
    <w:multiLevelType w:val="multilevel"/>
    <w:tmpl w:val="36D6F80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A6"/>
    <w:rsid w:val="000526F1"/>
    <w:rsid w:val="00053C44"/>
    <w:rsid w:val="00133D5C"/>
    <w:rsid w:val="00197189"/>
    <w:rsid w:val="001C17EA"/>
    <w:rsid w:val="001D0BDC"/>
    <w:rsid w:val="00224470"/>
    <w:rsid w:val="002A1B39"/>
    <w:rsid w:val="002A76E4"/>
    <w:rsid w:val="002B0764"/>
    <w:rsid w:val="002D6EEC"/>
    <w:rsid w:val="004008F1"/>
    <w:rsid w:val="005050A6"/>
    <w:rsid w:val="0056737B"/>
    <w:rsid w:val="005A62AB"/>
    <w:rsid w:val="00662A6E"/>
    <w:rsid w:val="00763D4F"/>
    <w:rsid w:val="007E33AB"/>
    <w:rsid w:val="00814749"/>
    <w:rsid w:val="00827698"/>
    <w:rsid w:val="00881936"/>
    <w:rsid w:val="008F27A6"/>
    <w:rsid w:val="008F3A67"/>
    <w:rsid w:val="00903993"/>
    <w:rsid w:val="00995601"/>
    <w:rsid w:val="009B7735"/>
    <w:rsid w:val="00A22F98"/>
    <w:rsid w:val="00A83170"/>
    <w:rsid w:val="00B82079"/>
    <w:rsid w:val="00B92C6D"/>
    <w:rsid w:val="00C47319"/>
    <w:rsid w:val="00CB6242"/>
    <w:rsid w:val="00DB17ED"/>
    <w:rsid w:val="00DD033D"/>
    <w:rsid w:val="00E1768B"/>
    <w:rsid w:val="00E652DE"/>
    <w:rsid w:val="00E97F9C"/>
    <w:rsid w:val="00EB59D5"/>
    <w:rsid w:val="00F72DC9"/>
    <w:rsid w:val="00FF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A6"/>
    <w:pPr>
      <w:ind w:left="720"/>
      <w:contextualSpacing/>
    </w:pPr>
  </w:style>
  <w:style w:type="paragraph" w:styleId="BalloonText">
    <w:name w:val="Balloon Text"/>
    <w:basedOn w:val="Normal"/>
    <w:link w:val="BalloonTextChar"/>
    <w:uiPriority w:val="99"/>
    <w:semiHidden/>
    <w:unhideWhenUsed/>
    <w:rsid w:val="00A8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170"/>
    <w:rPr>
      <w:rFonts w:ascii="Tahoma" w:hAnsi="Tahoma" w:cs="Tahoma"/>
      <w:sz w:val="16"/>
      <w:szCs w:val="16"/>
    </w:rPr>
  </w:style>
  <w:style w:type="character" w:styleId="Hyperlink">
    <w:name w:val="Hyperlink"/>
    <w:basedOn w:val="DefaultParagraphFont"/>
    <w:uiPriority w:val="99"/>
    <w:unhideWhenUsed/>
    <w:rsid w:val="00A22F98"/>
    <w:rPr>
      <w:color w:val="0000FF"/>
      <w:u w:val="single"/>
    </w:rPr>
  </w:style>
  <w:style w:type="paragraph" w:styleId="NormalWeb">
    <w:name w:val="Normal (Web)"/>
    <w:basedOn w:val="Normal"/>
    <w:uiPriority w:val="99"/>
    <w:semiHidden/>
    <w:unhideWhenUsed/>
    <w:rsid w:val="002A76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98"/>
  </w:style>
  <w:style w:type="paragraph" w:styleId="Footer">
    <w:name w:val="footer"/>
    <w:basedOn w:val="Normal"/>
    <w:link w:val="FooterChar"/>
    <w:uiPriority w:val="99"/>
    <w:unhideWhenUsed/>
    <w:rsid w:val="0082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A6"/>
    <w:pPr>
      <w:ind w:left="720"/>
      <w:contextualSpacing/>
    </w:pPr>
  </w:style>
  <w:style w:type="paragraph" w:styleId="BalloonText">
    <w:name w:val="Balloon Text"/>
    <w:basedOn w:val="Normal"/>
    <w:link w:val="BalloonTextChar"/>
    <w:uiPriority w:val="99"/>
    <w:semiHidden/>
    <w:unhideWhenUsed/>
    <w:rsid w:val="00A8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170"/>
    <w:rPr>
      <w:rFonts w:ascii="Tahoma" w:hAnsi="Tahoma" w:cs="Tahoma"/>
      <w:sz w:val="16"/>
      <w:szCs w:val="16"/>
    </w:rPr>
  </w:style>
  <w:style w:type="character" w:styleId="Hyperlink">
    <w:name w:val="Hyperlink"/>
    <w:basedOn w:val="DefaultParagraphFont"/>
    <w:uiPriority w:val="99"/>
    <w:unhideWhenUsed/>
    <w:rsid w:val="00A22F98"/>
    <w:rPr>
      <w:color w:val="0000FF"/>
      <w:u w:val="single"/>
    </w:rPr>
  </w:style>
  <w:style w:type="paragraph" w:styleId="NormalWeb">
    <w:name w:val="Normal (Web)"/>
    <w:basedOn w:val="Normal"/>
    <w:uiPriority w:val="99"/>
    <w:semiHidden/>
    <w:unhideWhenUsed/>
    <w:rsid w:val="002A76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98"/>
  </w:style>
  <w:style w:type="paragraph" w:styleId="Footer">
    <w:name w:val="footer"/>
    <w:basedOn w:val="Normal"/>
    <w:link w:val="FooterChar"/>
    <w:uiPriority w:val="99"/>
    <w:unhideWhenUsed/>
    <w:rsid w:val="0082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81973">
      <w:bodyDiv w:val="1"/>
      <w:marLeft w:val="0"/>
      <w:marRight w:val="0"/>
      <w:marTop w:val="0"/>
      <w:marBottom w:val="0"/>
      <w:divBdr>
        <w:top w:val="none" w:sz="0" w:space="0" w:color="auto"/>
        <w:left w:val="none" w:sz="0" w:space="0" w:color="auto"/>
        <w:bottom w:val="none" w:sz="0" w:space="0" w:color="auto"/>
        <w:right w:val="none" w:sz="0" w:space="0" w:color="auto"/>
      </w:divBdr>
    </w:div>
    <w:div w:id="1938176285">
      <w:bodyDiv w:val="1"/>
      <w:marLeft w:val="0"/>
      <w:marRight w:val="0"/>
      <w:marTop w:val="0"/>
      <w:marBottom w:val="0"/>
      <w:divBdr>
        <w:top w:val="none" w:sz="0" w:space="0" w:color="auto"/>
        <w:left w:val="none" w:sz="0" w:space="0" w:color="auto"/>
        <w:bottom w:val="none" w:sz="0" w:space="0" w:color="auto"/>
        <w:right w:val="none" w:sz="0" w:space="0" w:color="auto"/>
      </w:divBdr>
    </w:div>
    <w:div w:id="199164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3.bp.blogspot.com/-2yVApxvpGCk/W0xB72A8ETI/AAAAAAAAELM/gSrim9ATsoo0wqnVI_QWOlEkzffuemtWgCLcBGAs/s1600/utama.jpg"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4.bp.blogspot.com/-dyLFBkIGzZQ/W0xCJeOFCiI/AAAAAAAAELc/H954bUhwhaASMUOKuhPxaEddNLU50CQCwCLcBGAs/s1600/lahir.jpg"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4.bp.blogspot.com/-je8xns9emNQ/W0xB8QuEi2I/AAAAAAAAELQ/-YM3Xx3ry2IhgZrEeNKW5L1gv6oYxlR7gCLcBGAs/s1600/1nf.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logger.com/null"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1.bp.blogspot.com/-8fRpDJTzpQk/W0xDuq77r6I/AAAAAAAAELs/pLffKltuO3UMirBmuA9--Vktt2FDtoBlACLcBGAs/s1600/keluarga+2nf.png" TargetMode="External"/><Relationship Id="rId23" Type="http://schemas.openxmlformats.org/officeDocument/2006/relationships/hyperlink" Target="https://3.bp.blogspot.com/-sEU0fI0DsOU/W0xEZMvyrkI/AAAAAAAAEMQ/EHIDiSsuWIcerEqVJb5j9b6vm_UXrbYSgCEwYBhgL/s1600/wilayah.png" TargetMode="External"/><Relationship Id="rId10" Type="http://schemas.openxmlformats.org/officeDocument/2006/relationships/footer" Target="footer1.xml"/><Relationship Id="rId19" Type="http://schemas.openxmlformats.org/officeDocument/2006/relationships/hyperlink" Target="https://2.bp.blogspot.com/-k0QiLZS1fhs/W0xDv5y4WPI/AAAAAAAAELw/gU81dv1p7ScPrKBkJGS4Va9DyNWdhc9sgCEwYBhgL/s1600/keluarga+3nf.pn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jpe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7293A-260B-42CF-A198-A231A706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16</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Anto pardi</cp:lastModifiedBy>
  <cp:revision>84</cp:revision>
  <dcterms:created xsi:type="dcterms:W3CDTF">2021-11-01T13:36:00Z</dcterms:created>
  <dcterms:modified xsi:type="dcterms:W3CDTF">2021-11-22T14:53:00Z</dcterms:modified>
</cp:coreProperties>
</file>